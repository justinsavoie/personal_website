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3474B" w14:textId="74C04B8E" w:rsidR="009A7334" w:rsidRDefault="009A7334" w:rsidP="787BA016">
      <w:pPr>
        <w:pStyle w:val="Subtitle"/>
        <w:tabs>
          <w:tab w:val="left" w:pos="2100"/>
          <w:tab w:val="center" w:pos="4680"/>
        </w:tabs>
        <w:rPr>
          <w:rFonts w:eastAsiaTheme="majorEastAsia" w:cstheme="majorBidi"/>
          <w:caps/>
          <w:spacing w:val="-10"/>
          <w:kern w:val="28"/>
          <w:sz w:val="32"/>
          <w:szCs w:val="32"/>
        </w:rPr>
      </w:pPr>
      <w:r w:rsidRPr="787BA016">
        <w:rPr>
          <w:rFonts w:eastAsiaTheme="majorEastAsia" w:cstheme="majorBidi"/>
          <w:caps/>
          <w:spacing w:val="-10"/>
          <w:kern w:val="28"/>
          <w:sz w:val="32"/>
          <w:szCs w:val="32"/>
        </w:rPr>
        <w:t>PUBPOL 750</w:t>
      </w:r>
      <w:r w:rsidR="00AC63B0" w:rsidRPr="787BA016">
        <w:rPr>
          <w:rFonts w:eastAsiaTheme="majorEastAsia" w:cstheme="majorBidi"/>
          <w:caps/>
          <w:sz w:val="32"/>
          <w:szCs w:val="32"/>
        </w:rPr>
        <w:t>:</w:t>
      </w:r>
      <w:r w:rsidRPr="787BA016">
        <w:rPr>
          <w:rFonts w:eastAsiaTheme="majorEastAsia" w:cstheme="majorBidi"/>
          <w:caps/>
          <w:spacing w:val="-10"/>
          <w:kern w:val="28"/>
          <w:sz w:val="32"/>
          <w:szCs w:val="32"/>
        </w:rPr>
        <w:t xml:space="preserve"> Data Analysis I</w:t>
      </w:r>
    </w:p>
    <w:p w14:paraId="6216EDFF" w14:textId="791ECF85" w:rsidR="00A03C8F" w:rsidRDefault="00BE0652" w:rsidP="00BF3D2E">
      <w:pPr>
        <w:pStyle w:val="Subtitle"/>
        <w:tabs>
          <w:tab w:val="left" w:pos="2100"/>
          <w:tab w:val="center" w:pos="4680"/>
        </w:tabs>
      </w:pPr>
      <w:r>
        <w:t>FALL</w:t>
      </w:r>
      <w:r w:rsidR="009A7334">
        <w:t xml:space="preserve"> 202</w:t>
      </w:r>
      <w:r>
        <w:t>3</w:t>
      </w:r>
    </w:p>
    <w:p w14:paraId="24B536D1" w14:textId="77777777" w:rsidR="009F7FC2" w:rsidRDefault="009F7FC2" w:rsidP="009F7FC2">
      <w:pPr>
        <w:spacing w:after="0" w:line="240" w:lineRule="auto"/>
        <w:sectPr w:rsidR="009F7FC2" w:rsidSect="003D75ED">
          <w:headerReference w:type="default" r:id="rId11"/>
          <w:footerReference w:type="default" r:id="rId12"/>
          <w:pgSz w:w="12240" w:h="15840"/>
          <w:pgMar w:top="1440" w:right="1440" w:bottom="1440" w:left="1440" w:header="450" w:footer="720" w:gutter="0"/>
          <w:cols w:space="720"/>
          <w:docGrid w:linePitch="360"/>
        </w:sectPr>
      </w:pPr>
    </w:p>
    <w:p w14:paraId="5704A7F9" w14:textId="594D6DE3" w:rsidR="00A03C8F" w:rsidRDefault="00A03C8F" w:rsidP="009F7FC2">
      <w:pPr>
        <w:spacing w:after="0" w:line="240" w:lineRule="auto"/>
      </w:pPr>
      <w:r w:rsidRPr="009F7FC2">
        <w:rPr>
          <w:b/>
        </w:rPr>
        <w:t>Instructor:</w:t>
      </w:r>
      <w:r>
        <w:t xml:space="preserve"> </w:t>
      </w:r>
      <w:r w:rsidR="009A7334">
        <w:t xml:space="preserve">Justin </w:t>
      </w:r>
      <w:proofErr w:type="spellStart"/>
      <w:r w:rsidR="009A7334">
        <w:t>Savoie</w:t>
      </w:r>
      <w:proofErr w:type="spellEnd"/>
    </w:p>
    <w:p w14:paraId="68ACD033" w14:textId="65A718E2" w:rsidR="00A03C8F" w:rsidRDefault="00A03C8F" w:rsidP="009F7FC2">
      <w:pPr>
        <w:spacing w:after="0" w:line="240" w:lineRule="auto"/>
      </w:pPr>
      <w:r w:rsidRPr="009F7FC2">
        <w:rPr>
          <w:b/>
        </w:rPr>
        <w:t xml:space="preserve">Email: </w:t>
      </w:r>
      <w:r w:rsidR="009A7334">
        <w:t>savoij2@mcmaster.ca</w:t>
      </w:r>
    </w:p>
    <w:p w14:paraId="48BC1F13" w14:textId="4CB6B071" w:rsidR="001E657C" w:rsidRPr="001E657C" w:rsidRDefault="001E657C" w:rsidP="001E657C">
      <w:pPr>
        <w:spacing w:line="240" w:lineRule="auto"/>
      </w:pPr>
      <w:r w:rsidRPr="001E657C">
        <w:rPr>
          <w:b/>
        </w:rPr>
        <w:t>Lecture:</w:t>
      </w:r>
      <w:r>
        <w:t xml:space="preserve"> </w:t>
      </w:r>
      <w:r w:rsidR="00BE0652">
        <w:t>Wednesday</w:t>
      </w:r>
      <w:r w:rsidR="00441DE9">
        <w:t xml:space="preserve"> </w:t>
      </w:r>
      <w:r w:rsidR="00BE0652">
        <w:t>4</w:t>
      </w:r>
      <w:r w:rsidR="00441DE9">
        <w:t>:</w:t>
      </w:r>
      <w:r w:rsidR="00547A9C">
        <w:t>00</w:t>
      </w:r>
      <w:r w:rsidR="00441DE9">
        <w:t>-</w:t>
      </w:r>
      <w:r w:rsidR="00547A9C">
        <w:t>5:30</w:t>
      </w:r>
    </w:p>
    <w:p w14:paraId="740100FA" w14:textId="6F0B0C72" w:rsidR="00A03C8F" w:rsidRPr="001E657C" w:rsidRDefault="00A03C8F" w:rsidP="009F7FC2">
      <w:pPr>
        <w:spacing w:after="0" w:line="240" w:lineRule="auto"/>
      </w:pPr>
      <w:r w:rsidRPr="009F7FC2">
        <w:rPr>
          <w:b/>
        </w:rPr>
        <w:t>Office:</w:t>
      </w:r>
      <w:r w:rsidR="009F7FC2">
        <w:rPr>
          <w:b/>
        </w:rPr>
        <w:t xml:space="preserve"> </w:t>
      </w:r>
      <w:r w:rsidR="00441DE9">
        <w:t>NA</w:t>
      </w:r>
    </w:p>
    <w:p w14:paraId="4C06D0A7" w14:textId="046CFFA4" w:rsidR="009F7FC2" w:rsidRDefault="00A03C8F" w:rsidP="787BA016">
      <w:pPr>
        <w:rPr>
          <w:rFonts w:ascii="Lato" w:eastAsia="Times New Roman" w:hAnsi="Lato" w:cs="Times New Roman"/>
          <w:color w:val="232333"/>
          <w:szCs w:val="24"/>
          <w:lang w:val="en-CA"/>
        </w:rPr>
        <w:sectPr w:rsidR="009F7FC2" w:rsidSect="009F7FC2">
          <w:type w:val="continuous"/>
          <w:pgSz w:w="12240" w:h="15840"/>
          <w:pgMar w:top="1440" w:right="1440" w:bottom="1440" w:left="1440" w:header="720" w:footer="720" w:gutter="0"/>
          <w:cols w:num="2" w:space="720"/>
          <w:docGrid w:linePitch="360"/>
        </w:sectPr>
      </w:pPr>
      <w:r w:rsidRPr="787BA016">
        <w:rPr>
          <w:b/>
          <w:bCs/>
        </w:rPr>
        <w:t>Office Hours</w:t>
      </w:r>
      <w:r w:rsidR="428D11B3">
        <w:t>: on</w:t>
      </w:r>
      <w:r w:rsidR="4B52E7C0" w:rsidRPr="00834082">
        <w:t xml:space="preserve"> Zoom Wednesday from 3pm to 5pm (email to schedule) or by appointment. </w:t>
      </w:r>
    </w:p>
    <w:sdt>
      <w:sdtPr>
        <w:rPr>
          <w:rFonts w:ascii="Arial" w:eastAsiaTheme="minorHAnsi" w:hAnsi="Arial" w:cstheme="minorBidi"/>
          <w:color w:val="auto"/>
          <w:sz w:val="24"/>
          <w:szCs w:val="22"/>
        </w:rPr>
        <w:id w:val="258417792"/>
        <w:docPartObj>
          <w:docPartGallery w:val="Table of Contents"/>
          <w:docPartUnique/>
        </w:docPartObj>
      </w:sdtPr>
      <w:sdtContent>
        <w:p w14:paraId="3C7F76BA" w14:textId="77777777" w:rsidR="00B74D6C" w:rsidRPr="00B74D6C" w:rsidRDefault="00B74D6C" w:rsidP="787BA016">
          <w:pPr>
            <w:pStyle w:val="TOCHeading"/>
            <w:rPr>
              <w:rFonts w:ascii="Arial" w:hAnsi="Arial" w:cs="Arial"/>
              <w:b/>
              <w:bCs/>
              <w:color w:val="auto"/>
            </w:rPr>
          </w:pPr>
          <w:r w:rsidRPr="787BA016">
            <w:rPr>
              <w:rFonts w:ascii="Arial" w:hAnsi="Arial" w:cs="Arial"/>
              <w:b/>
              <w:bCs/>
              <w:color w:val="auto"/>
            </w:rPr>
            <w:t>Contents</w:t>
          </w:r>
        </w:p>
        <w:p w14:paraId="298EB12E" w14:textId="71CF9A06" w:rsidR="00460312" w:rsidRDefault="787BA016" w:rsidP="00834082">
          <w:pPr>
            <w:pStyle w:val="TOC1"/>
            <w:tabs>
              <w:tab w:val="right" w:leader="dot" w:pos="9360"/>
            </w:tabs>
            <w:rPr>
              <w:rStyle w:val="Hyperlink"/>
              <w:rFonts w:asciiTheme="majorHAnsi" w:eastAsiaTheme="majorEastAsia" w:hAnsiTheme="majorHAnsi" w:cstheme="majorBidi"/>
              <w:noProof/>
              <w:kern w:val="2"/>
              <w:sz w:val="32"/>
              <w:szCs w:val="32"/>
              <w:lang w:val="en-CA"/>
              <w14:ligatures w14:val="standardContextual"/>
            </w:rPr>
          </w:pPr>
          <w:r>
            <w:fldChar w:fldCharType="begin"/>
          </w:r>
          <w:r w:rsidR="003D75ED">
            <w:instrText>TOC \o "1-2" \h \z \u</w:instrText>
          </w:r>
          <w:r>
            <w:fldChar w:fldCharType="separate"/>
          </w:r>
          <w:hyperlink w:anchor="_Toc1868530471">
            <w:r w:rsidRPr="787BA016">
              <w:rPr>
                <w:rStyle w:val="Hyperlink"/>
              </w:rPr>
              <w:t>Course Description</w:t>
            </w:r>
            <w:r w:rsidR="003D75ED">
              <w:tab/>
            </w:r>
            <w:r w:rsidR="003D75ED">
              <w:fldChar w:fldCharType="begin"/>
            </w:r>
            <w:r w:rsidR="003D75ED">
              <w:instrText>PAGEREF _Toc1868530471 \h</w:instrText>
            </w:r>
            <w:r w:rsidR="003D75ED">
              <w:fldChar w:fldCharType="separate"/>
            </w:r>
            <w:r w:rsidRPr="787BA016">
              <w:rPr>
                <w:rStyle w:val="Hyperlink"/>
              </w:rPr>
              <w:t>1</w:t>
            </w:r>
            <w:r w:rsidR="003D75ED">
              <w:fldChar w:fldCharType="end"/>
            </w:r>
          </w:hyperlink>
        </w:p>
        <w:p w14:paraId="622FF452" w14:textId="6FD874C9" w:rsidR="00460312" w:rsidRDefault="00000000" w:rsidP="00834082">
          <w:pPr>
            <w:pStyle w:val="TOC1"/>
            <w:tabs>
              <w:tab w:val="right" w:leader="dot" w:pos="9360"/>
            </w:tabs>
            <w:rPr>
              <w:rStyle w:val="Hyperlink"/>
              <w:noProof/>
              <w:kern w:val="2"/>
              <w:lang w:val="en-CA"/>
              <w14:ligatures w14:val="standardContextual"/>
            </w:rPr>
          </w:pPr>
          <w:hyperlink w:anchor="_Toc1234085907">
            <w:r w:rsidR="787BA016" w:rsidRPr="787BA016">
              <w:rPr>
                <w:rStyle w:val="Hyperlink"/>
              </w:rPr>
              <w:t>Course Objectives</w:t>
            </w:r>
            <w:r w:rsidR="00093828">
              <w:tab/>
            </w:r>
            <w:r w:rsidR="00093828">
              <w:fldChar w:fldCharType="begin"/>
            </w:r>
            <w:r w:rsidR="00093828">
              <w:instrText>PAGEREF _Toc1234085907 \h</w:instrText>
            </w:r>
            <w:r w:rsidR="00093828">
              <w:fldChar w:fldCharType="separate"/>
            </w:r>
            <w:r w:rsidR="787BA016" w:rsidRPr="787BA016">
              <w:rPr>
                <w:rStyle w:val="Hyperlink"/>
              </w:rPr>
              <w:t>2</w:t>
            </w:r>
            <w:r w:rsidR="00093828">
              <w:fldChar w:fldCharType="end"/>
            </w:r>
          </w:hyperlink>
        </w:p>
        <w:p w14:paraId="64BCD9FC" w14:textId="4CBE2E3C" w:rsidR="00460312" w:rsidRDefault="00000000" w:rsidP="00834082">
          <w:pPr>
            <w:pStyle w:val="TOC1"/>
            <w:tabs>
              <w:tab w:val="right" w:leader="dot" w:pos="9360"/>
            </w:tabs>
            <w:rPr>
              <w:rStyle w:val="Hyperlink"/>
              <w:noProof/>
              <w:kern w:val="2"/>
              <w:lang w:val="en-CA"/>
              <w14:ligatures w14:val="standardContextual"/>
            </w:rPr>
          </w:pPr>
          <w:hyperlink w:anchor="_Toc1336877630">
            <w:r w:rsidR="787BA016" w:rsidRPr="787BA016">
              <w:rPr>
                <w:rStyle w:val="Hyperlink"/>
              </w:rPr>
              <w:t>Required Materials and Texts</w:t>
            </w:r>
            <w:r w:rsidR="00093828">
              <w:tab/>
            </w:r>
            <w:r w:rsidR="00093828">
              <w:fldChar w:fldCharType="begin"/>
            </w:r>
            <w:r w:rsidR="00093828">
              <w:instrText>PAGEREF _Toc1336877630 \h</w:instrText>
            </w:r>
            <w:r w:rsidR="00093828">
              <w:fldChar w:fldCharType="separate"/>
            </w:r>
            <w:r w:rsidR="787BA016" w:rsidRPr="787BA016">
              <w:rPr>
                <w:rStyle w:val="Hyperlink"/>
              </w:rPr>
              <w:t>2</w:t>
            </w:r>
            <w:r w:rsidR="00093828">
              <w:fldChar w:fldCharType="end"/>
            </w:r>
          </w:hyperlink>
        </w:p>
        <w:p w14:paraId="3C037D7A" w14:textId="5EFF9C8B" w:rsidR="00460312" w:rsidRDefault="00000000" w:rsidP="00834082">
          <w:pPr>
            <w:pStyle w:val="TOC1"/>
            <w:tabs>
              <w:tab w:val="right" w:leader="dot" w:pos="9360"/>
            </w:tabs>
            <w:rPr>
              <w:rStyle w:val="Hyperlink"/>
              <w:noProof/>
              <w:kern w:val="2"/>
              <w:lang w:val="en-CA"/>
              <w14:ligatures w14:val="standardContextual"/>
            </w:rPr>
          </w:pPr>
          <w:hyperlink w:anchor="_Toc649715422">
            <w:r w:rsidR="787BA016" w:rsidRPr="787BA016">
              <w:rPr>
                <w:rStyle w:val="Hyperlink"/>
              </w:rPr>
              <w:t>Class Format</w:t>
            </w:r>
            <w:r w:rsidR="00093828">
              <w:tab/>
            </w:r>
            <w:r w:rsidR="00093828">
              <w:fldChar w:fldCharType="begin"/>
            </w:r>
            <w:r w:rsidR="00093828">
              <w:instrText>PAGEREF _Toc649715422 \h</w:instrText>
            </w:r>
            <w:r w:rsidR="00093828">
              <w:fldChar w:fldCharType="separate"/>
            </w:r>
            <w:r w:rsidR="787BA016" w:rsidRPr="787BA016">
              <w:rPr>
                <w:rStyle w:val="Hyperlink"/>
              </w:rPr>
              <w:t>3</w:t>
            </w:r>
            <w:r w:rsidR="00093828">
              <w:fldChar w:fldCharType="end"/>
            </w:r>
          </w:hyperlink>
        </w:p>
        <w:p w14:paraId="6CF17E7E" w14:textId="006D57EC" w:rsidR="00460312" w:rsidRDefault="00000000" w:rsidP="00834082">
          <w:pPr>
            <w:pStyle w:val="TOC1"/>
            <w:tabs>
              <w:tab w:val="right" w:leader="dot" w:pos="9360"/>
            </w:tabs>
            <w:rPr>
              <w:rStyle w:val="Hyperlink"/>
              <w:noProof/>
              <w:kern w:val="2"/>
              <w:lang w:val="en-CA"/>
              <w14:ligatures w14:val="standardContextual"/>
            </w:rPr>
          </w:pPr>
          <w:hyperlink w:anchor="_Toc589373897">
            <w:r w:rsidR="787BA016" w:rsidRPr="787BA016">
              <w:rPr>
                <w:rStyle w:val="Hyperlink"/>
              </w:rPr>
              <w:t>Course Evaluation – Overview</w:t>
            </w:r>
            <w:r w:rsidR="00093828">
              <w:tab/>
            </w:r>
            <w:r w:rsidR="00093828">
              <w:fldChar w:fldCharType="begin"/>
            </w:r>
            <w:r w:rsidR="00093828">
              <w:instrText>PAGEREF _Toc589373897 \h</w:instrText>
            </w:r>
            <w:r w:rsidR="00093828">
              <w:fldChar w:fldCharType="separate"/>
            </w:r>
            <w:r w:rsidR="787BA016" w:rsidRPr="787BA016">
              <w:rPr>
                <w:rStyle w:val="Hyperlink"/>
              </w:rPr>
              <w:t>3</w:t>
            </w:r>
            <w:r w:rsidR="00093828">
              <w:fldChar w:fldCharType="end"/>
            </w:r>
          </w:hyperlink>
        </w:p>
        <w:p w14:paraId="078EAB6D" w14:textId="5BFE642D" w:rsidR="00460312" w:rsidRDefault="00000000" w:rsidP="00834082">
          <w:pPr>
            <w:pStyle w:val="TOC2"/>
            <w:tabs>
              <w:tab w:val="right" w:leader="dot" w:pos="9360"/>
            </w:tabs>
            <w:rPr>
              <w:rStyle w:val="Hyperlink"/>
              <w:noProof/>
              <w:kern w:val="2"/>
              <w:lang w:val="en-CA"/>
              <w14:ligatures w14:val="standardContextual"/>
            </w:rPr>
          </w:pPr>
          <w:hyperlink w:anchor="_Toc157758017">
            <w:r w:rsidR="787BA016" w:rsidRPr="787BA016">
              <w:rPr>
                <w:rStyle w:val="Hyperlink"/>
              </w:rPr>
              <w:t>Homework assignment 1 (20%), due October 4</w:t>
            </w:r>
            <w:r w:rsidR="00093828">
              <w:tab/>
            </w:r>
            <w:r w:rsidR="00093828">
              <w:fldChar w:fldCharType="begin"/>
            </w:r>
            <w:r w:rsidR="00093828">
              <w:instrText>PAGEREF _Toc157758017 \h</w:instrText>
            </w:r>
            <w:r w:rsidR="00093828">
              <w:fldChar w:fldCharType="separate"/>
            </w:r>
            <w:r w:rsidR="787BA016" w:rsidRPr="787BA016">
              <w:rPr>
                <w:rStyle w:val="Hyperlink"/>
              </w:rPr>
              <w:t>3</w:t>
            </w:r>
            <w:r w:rsidR="00093828">
              <w:fldChar w:fldCharType="end"/>
            </w:r>
          </w:hyperlink>
        </w:p>
        <w:p w14:paraId="07532D9F" w14:textId="097EF948" w:rsidR="00460312" w:rsidRDefault="00000000" w:rsidP="00834082">
          <w:pPr>
            <w:pStyle w:val="TOC2"/>
            <w:tabs>
              <w:tab w:val="right" w:leader="dot" w:pos="9360"/>
            </w:tabs>
            <w:rPr>
              <w:rStyle w:val="Hyperlink"/>
              <w:noProof/>
              <w:kern w:val="2"/>
              <w:lang w:val="en-CA"/>
              <w14:ligatures w14:val="standardContextual"/>
            </w:rPr>
          </w:pPr>
          <w:hyperlink w:anchor="_Toc819873654">
            <w:r w:rsidR="787BA016" w:rsidRPr="787BA016">
              <w:rPr>
                <w:rStyle w:val="Hyperlink"/>
              </w:rPr>
              <w:t>Project 1 (30%), due November 8</w:t>
            </w:r>
            <w:r w:rsidR="00093828">
              <w:tab/>
            </w:r>
            <w:r w:rsidR="00093828">
              <w:fldChar w:fldCharType="begin"/>
            </w:r>
            <w:r w:rsidR="00093828">
              <w:instrText>PAGEREF _Toc819873654 \h</w:instrText>
            </w:r>
            <w:r w:rsidR="00093828">
              <w:fldChar w:fldCharType="separate"/>
            </w:r>
            <w:r w:rsidR="787BA016" w:rsidRPr="787BA016">
              <w:rPr>
                <w:rStyle w:val="Hyperlink"/>
              </w:rPr>
              <w:t>3</w:t>
            </w:r>
            <w:r w:rsidR="00093828">
              <w:fldChar w:fldCharType="end"/>
            </w:r>
          </w:hyperlink>
        </w:p>
        <w:p w14:paraId="1D09E902" w14:textId="72B54090" w:rsidR="00460312" w:rsidRDefault="00000000" w:rsidP="00834082">
          <w:pPr>
            <w:pStyle w:val="TOC2"/>
            <w:tabs>
              <w:tab w:val="right" w:leader="dot" w:pos="9360"/>
            </w:tabs>
            <w:rPr>
              <w:rStyle w:val="Hyperlink"/>
              <w:noProof/>
              <w:kern w:val="2"/>
              <w:lang w:val="en-CA"/>
              <w14:ligatures w14:val="standardContextual"/>
            </w:rPr>
          </w:pPr>
          <w:hyperlink w:anchor="_Toc1144279978">
            <w:r w:rsidR="787BA016" w:rsidRPr="787BA016">
              <w:rPr>
                <w:rStyle w:val="Hyperlink"/>
              </w:rPr>
              <w:t>Project 2 (30%), due December 15</w:t>
            </w:r>
            <w:r w:rsidR="00093828">
              <w:tab/>
            </w:r>
            <w:r w:rsidR="00093828">
              <w:fldChar w:fldCharType="begin"/>
            </w:r>
            <w:r w:rsidR="00093828">
              <w:instrText>PAGEREF _Toc1144279978 \h</w:instrText>
            </w:r>
            <w:r w:rsidR="00093828">
              <w:fldChar w:fldCharType="separate"/>
            </w:r>
            <w:r w:rsidR="787BA016" w:rsidRPr="787BA016">
              <w:rPr>
                <w:rStyle w:val="Hyperlink"/>
              </w:rPr>
              <w:t>3</w:t>
            </w:r>
            <w:r w:rsidR="00093828">
              <w:fldChar w:fldCharType="end"/>
            </w:r>
          </w:hyperlink>
        </w:p>
        <w:p w14:paraId="203CA6B4" w14:textId="164CCF68" w:rsidR="00460312" w:rsidRDefault="00000000" w:rsidP="00834082">
          <w:pPr>
            <w:pStyle w:val="TOC1"/>
            <w:tabs>
              <w:tab w:val="right" w:leader="dot" w:pos="9360"/>
            </w:tabs>
            <w:rPr>
              <w:rStyle w:val="Hyperlink"/>
              <w:noProof/>
              <w:kern w:val="2"/>
              <w:lang w:val="en-CA"/>
              <w14:ligatures w14:val="standardContextual"/>
            </w:rPr>
          </w:pPr>
          <w:hyperlink w:anchor="_Toc533952277">
            <w:r w:rsidR="787BA016" w:rsidRPr="787BA016">
              <w:rPr>
                <w:rStyle w:val="Hyperlink"/>
              </w:rPr>
              <w:t>Course Evaluation – Details</w:t>
            </w:r>
            <w:r w:rsidR="00093828">
              <w:tab/>
            </w:r>
            <w:r w:rsidR="00093828">
              <w:fldChar w:fldCharType="begin"/>
            </w:r>
            <w:r w:rsidR="00093828">
              <w:instrText>PAGEREF _Toc533952277 \h</w:instrText>
            </w:r>
            <w:r w:rsidR="00093828">
              <w:fldChar w:fldCharType="separate"/>
            </w:r>
            <w:r w:rsidR="787BA016" w:rsidRPr="787BA016">
              <w:rPr>
                <w:rStyle w:val="Hyperlink"/>
              </w:rPr>
              <w:t>3</w:t>
            </w:r>
            <w:r w:rsidR="00093828">
              <w:fldChar w:fldCharType="end"/>
            </w:r>
          </w:hyperlink>
        </w:p>
        <w:p w14:paraId="51D40AFA" w14:textId="46D77FF5" w:rsidR="00460312" w:rsidRDefault="00000000" w:rsidP="00834082">
          <w:pPr>
            <w:pStyle w:val="TOC1"/>
            <w:tabs>
              <w:tab w:val="right" w:leader="dot" w:pos="9360"/>
            </w:tabs>
            <w:rPr>
              <w:rStyle w:val="Hyperlink"/>
              <w:noProof/>
              <w:kern w:val="2"/>
              <w:lang w:val="en-CA"/>
              <w14:ligatures w14:val="standardContextual"/>
            </w:rPr>
          </w:pPr>
          <w:hyperlink w:anchor="_Toc1437297015">
            <w:r w:rsidR="787BA016" w:rsidRPr="787BA016">
              <w:rPr>
                <w:rStyle w:val="Hyperlink"/>
              </w:rPr>
              <w:t>Weekly Course Schedule and Required Readings</w:t>
            </w:r>
            <w:r w:rsidR="00093828">
              <w:tab/>
            </w:r>
            <w:r w:rsidR="00093828">
              <w:fldChar w:fldCharType="begin"/>
            </w:r>
            <w:r w:rsidR="00093828">
              <w:instrText>PAGEREF _Toc1437297015 \h</w:instrText>
            </w:r>
            <w:r w:rsidR="00093828">
              <w:fldChar w:fldCharType="separate"/>
            </w:r>
            <w:r w:rsidR="787BA016" w:rsidRPr="787BA016">
              <w:rPr>
                <w:rStyle w:val="Hyperlink"/>
              </w:rPr>
              <w:t>4</w:t>
            </w:r>
            <w:r w:rsidR="00093828">
              <w:fldChar w:fldCharType="end"/>
            </w:r>
          </w:hyperlink>
        </w:p>
        <w:p w14:paraId="4EB5EC84" w14:textId="4181C26A" w:rsidR="00460312" w:rsidRDefault="00000000" w:rsidP="00834082">
          <w:pPr>
            <w:pStyle w:val="TOC2"/>
            <w:tabs>
              <w:tab w:val="right" w:leader="dot" w:pos="9360"/>
            </w:tabs>
            <w:rPr>
              <w:rStyle w:val="Hyperlink"/>
              <w:noProof/>
              <w:kern w:val="2"/>
              <w:lang w:val="en-CA"/>
              <w14:ligatures w14:val="standardContextual"/>
            </w:rPr>
          </w:pPr>
          <w:hyperlink w:anchor="_Toc945553546">
            <w:r w:rsidR="787BA016" w:rsidRPr="787BA016">
              <w:rPr>
                <w:rStyle w:val="Hyperlink"/>
              </w:rPr>
              <w:t>Week 1 (September 13 2023)</w:t>
            </w:r>
            <w:r w:rsidR="00093828">
              <w:tab/>
            </w:r>
            <w:r w:rsidR="00093828">
              <w:fldChar w:fldCharType="begin"/>
            </w:r>
            <w:r w:rsidR="00093828">
              <w:instrText>PAGEREF _Toc945553546 \h</w:instrText>
            </w:r>
            <w:r w:rsidR="00093828">
              <w:fldChar w:fldCharType="separate"/>
            </w:r>
            <w:r w:rsidR="787BA016" w:rsidRPr="787BA016">
              <w:rPr>
                <w:rStyle w:val="Hyperlink"/>
              </w:rPr>
              <w:t>4</w:t>
            </w:r>
            <w:r w:rsidR="00093828">
              <w:fldChar w:fldCharType="end"/>
            </w:r>
          </w:hyperlink>
        </w:p>
        <w:p w14:paraId="343F59AC" w14:textId="183F2DF8" w:rsidR="00460312" w:rsidRDefault="00000000" w:rsidP="00834082">
          <w:pPr>
            <w:pStyle w:val="TOC2"/>
            <w:tabs>
              <w:tab w:val="right" w:leader="dot" w:pos="9360"/>
            </w:tabs>
            <w:rPr>
              <w:rStyle w:val="Hyperlink"/>
              <w:noProof/>
              <w:kern w:val="2"/>
              <w:lang w:val="en-CA"/>
              <w14:ligatures w14:val="standardContextual"/>
            </w:rPr>
          </w:pPr>
          <w:hyperlink w:anchor="_Toc184003042">
            <w:r w:rsidR="787BA016" w:rsidRPr="787BA016">
              <w:rPr>
                <w:rStyle w:val="Hyperlink"/>
              </w:rPr>
              <w:t>Week 2 (September 20 2022)</w:t>
            </w:r>
            <w:r w:rsidR="00093828">
              <w:tab/>
            </w:r>
            <w:r w:rsidR="00093828">
              <w:fldChar w:fldCharType="begin"/>
            </w:r>
            <w:r w:rsidR="00093828">
              <w:instrText>PAGEREF _Toc184003042 \h</w:instrText>
            </w:r>
            <w:r w:rsidR="00093828">
              <w:fldChar w:fldCharType="separate"/>
            </w:r>
            <w:r w:rsidR="787BA016" w:rsidRPr="787BA016">
              <w:rPr>
                <w:rStyle w:val="Hyperlink"/>
              </w:rPr>
              <w:t>4</w:t>
            </w:r>
            <w:r w:rsidR="00093828">
              <w:fldChar w:fldCharType="end"/>
            </w:r>
          </w:hyperlink>
        </w:p>
        <w:p w14:paraId="7D5FED87" w14:textId="7EBA0268" w:rsidR="00460312" w:rsidRDefault="00000000" w:rsidP="00834082">
          <w:pPr>
            <w:pStyle w:val="TOC2"/>
            <w:tabs>
              <w:tab w:val="right" w:leader="dot" w:pos="9360"/>
            </w:tabs>
            <w:rPr>
              <w:rStyle w:val="Hyperlink"/>
              <w:noProof/>
              <w:kern w:val="2"/>
              <w:lang w:val="en-CA"/>
              <w14:ligatures w14:val="standardContextual"/>
            </w:rPr>
          </w:pPr>
          <w:hyperlink w:anchor="_Toc1297838676">
            <w:r w:rsidR="787BA016" w:rsidRPr="787BA016">
              <w:rPr>
                <w:rStyle w:val="Hyperlink"/>
              </w:rPr>
              <w:t>Week 3 (September 27 2023)</w:t>
            </w:r>
            <w:r w:rsidR="00093828">
              <w:tab/>
            </w:r>
            <w:r w:rsidR="00093828">
              <w:fldChar w:fldCharType="begin"/>
            </w:r>
            <w:r w:rsidR="00093828">
              <w:instrText>PAGEREF _Toc1297838676 \h</w:instrText>
            </w:r>
            <w:r w:rsidR="00093828">
              <w:fldChar w:fldCharType="separate"/>
            </w:r>
            <w:r w:rsidR="787BA016" w:rsidRPr="787BA016">
              <w:rPr>
                <w:rStyle w:val="Hyperlink"/>
              </w:rPr>
              <w:t>4</w:t>
            </w:r>
            <w:r w:rsidR="00093828">
              <w:fldChar w:fldCharType="end"/>
            </w:r>
          </w:hyperlink>
        </w:p>
        <w:p w14:paraId="64285046" w14:textId="4C8F2CB1" w:rsidR="00460312" w:rsidRDefault="00000000" w:rsidP="00834082">
          <w:pPr>
            <w:pStyle w:val="TOC2"/>
            <w:tabs>
              <w:tab w:val="right" w:leader="dot" w:pos="9360"/>
            </w:tabs>
            <w:rPr>
              <w:rStyle w:val="Hyperlink"/>
              <w:noProof/>
              <w:kern w:val="2"/>
              <w:lang w:val="en-CA"/>
              <w14:ligatures w14:val="standardContextual"/>
            </w:rPr>
          </w:pPr>
          <w:hyperlink w:anchor="_Toc902589954">
            <w:r w:rsidR="787BA016" w:rsidRPr="787BA016">
              <w:rPr>
                <w:rStyle w:val="Hyperlink"/>
              </w:rPr>
              <w:t>Week 4 (October 4 2023)</w:t>
            </w:r>
            <w:r w:rsidR="00093828">
              <w:tab/>
            </w:r>
            <w:r w:rsidR="00093828">
              <w:fldChar w:fldCharType="begin"/>
            </w:r>
            <w:r w:rsidR="00093828">
              <w:instrText>PAGEREF _Toc902589954 \h</w:instrText>
            </w:r>
            <w:r w:rsidR="00093828">
              <w:fldChar w:fldCharType="separate"/>
            </w:r>
            <w:r w:rsidR="787BA016" w:rsidRPr="787BA016">
              <w:rPr>
                <w:rStyle w:val="Hyperlink"/>
              </w:rPr>
              <w:t>5</w:t>
            </w:r>
            <w:r w:rsidR="00093828">
              <w:fldChar w:fldCharType="end"/>
            </w:r>
          </w:hyperlink>
        </w:p>
        <w:p w14:paraId="799C6D69" w14:textId="2792581F" w:rsidR="00460312" w:rsidRDefault="00000000" w:rsidP="00834082">
          <w:pPr>
            <w:pStyle w:val="TOC2"/>
            <w:tabs>
              <w:tab w:val="right" w:leader="dot" w:pos="9360"/>
            </w:tabs>
            <w:rPr>
              <w:rStyle w:val="Hyperlink"/>
              <w:noProof/>
              <w:kern w:val="2"/>
              <w:lang w:val="en-CA"/>
              <w14:ligatures w14:val="standardContextual"/>
            </w:rPr>
          </w:pPr>
          <w:hyperlink w:anchor="_Toc1850059931">
            <w:r w:rsidR="787BA016" w:rsidRPr="787BA016">
              <w:rPr>
                <w:rStyle w:val="Hyperlink"/>
              </w:rPr>
              <w:t>Week of October 11 2023 – NO CLASS – Mid-term recess</w:t>
            </w:r>
            <w:r w:rsidR="00093828">
              <w:tab/>
            </w:r>
            <w:r w:rsidR="00093828">
              <w:fldChar w:fldCharType="begin"/>
            </w:r>
            <w:r w:rsidR="00093828">
              <w:instrText>PAGEREF _Toc1850059931 \h</w:instrText>
            </w:r>
            <w:r w:rsidR="00093828">
              <w:fldChar w:fldCharType="separate"/>
            </w:r>
            <w:r w:rsidR="787BA016" w:rsidRPr="787BA016">
              <w:rPr>
                <w:rStyle w:val="Hyperlink"/>
              </w:rPr>
              <w:t>5</w:t>
            </w:r>
            <w:r w:rsidR="00093828">
              <w:fldChar w:fldCharType="end"/>
            </w:r>
          </w:hyperlink>
        </w:p>
        <w:p w14:paraId="011E4923" w14:textId="3709519E" w:rsidR="00460312" w:rsidRDefault="00000000" w:rsidP="00834082">
          <w:pPr>
            <w:pStyle w:val="TOC2"/>
            <w:tabs>
              <w:tab w:val="right" w:leader="dot" w:pos="9360"/>
            </w:tabs>
            <w:rPr>
              <w:rStyle w:val="Hyperlink"/>
              <w:noProof/>
              <w:kern w:val="2"/>
              <w:lang w:val="en-CA"/>
              <w14:ligatures w14:val="standardContextual"/>
            </w:rPr>
          </w:pPr>
          <w:hyperlink w:anchor="_Toc18328619">
            <w:r w:rsidR="787BA016" w:rsidRPr="787BA016">
              <w:rPr>
                <w:rStyle w:val="Hyperlink"/>
              </w:rPr>
              <w:t>Week 5 (October 18 2023)</w:t>
            </w:r>
            <w:r w:rsidR="00093828">
              <w:tab/>
            </w:r>
            <w:r w:rsidR="00093828">
              <w:fldChar w:fldCharType="begin"/>
            </w:r>
            <w:r w:rsidR="00093828">
              <w:instrText>PAGEREF _Toc18328619 \h</w:instrText>
            </w:r>
            <w:r w:rsidR="00093828">
              <w:fldChar w:fldCharType="separate"/>
            </w:r>
            <w:r w:rsidR="787BA016" w:rsidRPr="787BA016">
              <w:rPr>
                <w:rStyle w:val="Hyperlink"/>
              </w:rPr>
              <w:t>5</w:t>
            </w:r>
            <w:r w:rsidR="00093828">
              <w:fldChar w:fldCharType="end"/>
            </w:r>
          </w:hyperlink>
        </w:p>
        <w:p w14:paraId="01E87E17" w14:textId="5BAD861B" w:rsidR="00460312" w:rsidRDefault="00000000" w:rsidP="00834082">
          <w:pPr>
            <w:pStyle w:val="TOC2"/>
            <w:tabs>
              <w:tab w:val="right" w:leader="dot" w:pos="9360"/>
            </w:tabs>
            <w:rPr>
              <w:rStyle w:val="Hyperlink"/>
              <w:noProof/>
              <w:kern w:val="2"/>
              <w:lang w:val="en-CA"/>
              <w14:ligatures w14:val="standardContextual"/>
            </w:rPr>
          </w:pPr>
          <w:hyperlink w:anchor="_Toc1413236476">
            <w:r w:rsidR="787BA016" w:rsidRPr="787BA016">
              <w:rPr>
                <w:rStyle w:val="Hyperlink"/>
              </w:rPr>
              <w:t>Week 6 (October 25 2023)</w:t>
            </w:r>
            <w:r w:rsidR="00093828">
              <w:tab/>
            </w:r>
            <w:r w:rsidR="00093828">
              <w:fldChar w:fldCharType="begin"/>
            </w:r>
            <w:r w:rsidR="00093828">
              <w:instrText>PAGEREF _Toc1413236476 \h</w:instrText>
            </w:r>
            <w:r w:rsidR="00093828">
              <w:fldChar w:fldCharType="separate"/>
            </w:r>
            <w:r w:rsidR="787BA016" w:rsidRPr="787BA016">
              <w:rPr>
                <w:rStyle w:val="Hyperlink"/>
              </w:rPr>
              <w:t>5</w:t>
            </w:r>
            <w:r w:rsidR="00093828">
              <w:fldChar w:fldCharType="end"/>
            </w:r>
          </w:hyperlink>
        </w:p>
        <w:p w14:paraId="4F39D893" w14:textId="2C78ABD5" w:rsidR="00460312" w:rsidRDefault="00000000" w:rsidP="00834082">
          <w:pPr>
            <w:pStyle w:val="TOC2"/>
            <w:tabs>
              <w:tab w:val="right" w:leader="dot" w:pos="9360"/>
            </w:tabs>
            <w:rPr>
              <w:rStyle w:val="Hyperlink"/>
              <w:noProof/>
              <w:kern w:val="2"/>
              <w:lang w:val="en-CA"/>
              <w14:ligatures w14:val="standardContextual"/>
            </w:rPr>
          </w:pPr>
          <w:hyperlink w:anchor="_Toc197340908">
            <w:r w:rsidR="787BA016" w:rsidRPr="787BA016">
              <w:rPr>
                <w:rStyle w:val="Hyperlink"/>
              </w:rPr>
              <w:t>Week 7 (November 1 2023)</w:t>
            </w:r>
            <w:r w:rsidR="00093828">
              <w:tab/>
            </w:r>
            <w:r w:rsidR="00093828">
              <w:fldChar w:fldCharType="begin"/>
            </w:r>
            <w:r w:rsidR="00093828">
              <w:instrText>PAGEREF _Toc197340908 \h</w:instrText>
            </w:r>
            <w:r w:rsidR="00093828">
              <w:fldChar w:fldCharType="separate"/>
            </w:r>
            <w:r w:rsidR="787BA016" w:rsidRPr="787BA016">
              <w:rPr>
                <w:rStyle w:val="Hyperlink"/>
              </w:rPr>
              <w:t>5</w:t>
            </w:r>
            <w:r w:rsidR="00093828">
              <w:fldChar w:fldCharType="end"/>
            </w:r>
          </w:hyperlink>
        </w:p>
        <w:p w14:paraId="793668C9" w14:textId="32A6D0CF" w:rsidR="00460312" w:rsidRDefault="00000000" w:rsidP="00834082">
          <w:pPr>
            <w:pStyle w:val="TOC2"/>
            <w:tabs>
              <w:tab w:val="right" w:leader="dot" w:pos="9360"/>
            </w:tabs>
            <w:rPr>
              <w:rStyle w:val="Hyperlink"/>
              <w:noProof/>
              <w:kern w:val="2"/>
              <w:lang w:val="en-CA"/>
              <w14:ligatures w14:val="standardContextual"/>
            </w:rPr>
          </w:pPr>
          <w:hyperlink w:anchor="_Toc1179380486">
            <w:r w:rsidR="787BA016" w:rsidRPr="787BA016">
              <w:rPr>
                <w:rStyle w:val="Hyperlink"/>
              </w:rPr>
              <w:t>Week 8 (November 8 2023)</w:t>
            </w:r>
            <w:r w:rsidR="00093828">
              <w:tab/>
            </w:r>
            <w:r w:rsidR="00093828">
              <w:fldChar w:fldCharType="begin"/>
            </w:r>
            <w:r w:rsidR="00093828">
              <w:instrText>PAGEREF _Toc1179380486 \h</w:instrText>
            </w:r>
            <w:r w:rsidR="00093828">
              <w:fldChar w:fldCharType="separate"/>
            </w:r>
            <w:r w:rsidR="787BA016" w:rsidRPr="787BA016">
              <w:rPr>
                <w:rStyle w:val="Hyperlink"/>
              </w:rPr>
              <w:t>6</w:t>
            </w:r>
            <w:r w:rsidR="00093828">
              <w:fldChar w:fldCharType="end"/>
            </w:r>
          </w:hyperlink>
        </w:p>
        <w:p w14:paraId="375ECF65" w14:textId="20FC930F" w:rsidR="00460312" w:rsidRDefault="00000000" w:rsidP="00834082">
          <w:pPr>
            <w:pStyle w:val="TOC2"/>
            <w:tabs>
              <w:tab w:val="right" w:leader="dot" w:pos="9360"/>
            </w:tabs>
            <w:rPr>
              <w:rStyle w:val="Hyperlink"/>
              <w:noProof/>
              <w:kern w:val="2"/>
              <w:lang w:val="en-CA"/>
              <w14:ligatures w14:val="standardContextual"/>
            </w:rPr>
          </w:pPr>
          <w:hyperlink w:anchor="_Toc469421215">
            <w:r w:rsidR="787BA016" w:rsidRPr="787BA016">
              <w:rPr>
                <w:rStyle w:val="Hyperlink"/>
              </w:rPr>
              <w:t>Week 9 (November 15 2023)</w:t>
            </w:r>
            <w:r w:rsidR="00093828">
              <w:tab/>
            </w:r>
            <w:r w:rsidR="00093828">
              <w:fldChar w:fldCharType="begin"/>
            </w:r>
            <w:r w:rsidR="00093828">
              <w:instrText>PAGEREF _Toc469421215 \h</w:instrText>
            </w:r>
            <w:r w:rsidR="00093828">
              <w:fldChar w:fldCharType="separate"/>
            </w:r>
            <w:r w:rsidR="787BA016" w:rsidRPr="787BA016">
              <w:rPr>
                <w:rStyle w:val="Hyperlink"/>
              </w:rPr>
              <w:t>6</w:t>
            </w:r>
            <w:r w:rsidR="00093828">
              <w:fldChar w:fldCharType="end"/>
            </w:r>
          </w:hyperlink>
        </w:p>
        <w:p w14:paraId="4B473094" w14:textId="408403C5" w:rsidR="00460312" w:rsidRDefault="00000000" w:rsidP="00834082">
          <w:pPr>
            <w:pStyle w:val="TOC2"/>
            <w:tabs>
              <w:tab w:val="right" w:leader="dot" w:pos="9360"/>
            </w:tabs>
            <w:rPr>
              <w:rStyle w:val="Hyperlink"/>
              <w:noProof/>
              <w:kern w:val="2"/>
              <w:lang w:val="en-CA"/>
              <w14:ligatures w14:val="standardContextual"/>
            </w:rPr>
          </w:pPr>
          <w:hyperlink w:anchor="_Toc1462044725">
            <w:r w:rsidR="787BA016" w:rsidRPr="787BA016">
              <w:rPr>
                <w:rStyle w:val="Hyperlink"/>
              </w:rPr>
              <w:t>Week 10 (November 22 2023)</w:t>
            </w:r>
            <w:r w:rsidR="00093828">
              <w:tab/>
            </w:r>
            <w:r w:rsidR="00093828">
              <w:fldChar w:fldCharType="begin"/>
            </w:r>
            <w:r w:rsidR="00093828">
              <w:instrText>PAGEREF _Toc1462044725 \h</w:instrText>
            </w:r>
            <w:r w:rsidR="00093828">
              <w:fldChar w:fldCharType="separate"/>
            </w:r>
            <w:r w:rsidR="787BA016" w:rsidRPr="787BA016">
              <w:rPr>
                <w:rStyle w:val="Hyperlink"/>
              </w:rPr>
              <w:t>6</w:t>
            </w:r>
            <w:r w:rsidR="00093828">
              <w:fldChar w:fldCharType="end"/>
            </w:r>
          </w:hyperlink>
        </w:p>
        <w:p w14:paraId="051F8445" w14:textId="6C53166E" w:rsidR="00460312" w:rsidRDefault="00000000" w:rsidP="00834082">
          <w:pPr>
            <w:pStyle w:val="TOC2"/>
            <w:tabs>
              <w:tab w:val="right" w:leader="dot" w:pos="9360"/>
            </w:tabs>
            <w:rPr>
              <w:rStyle w:val="Hyperlink"/>
              <w:noProof/>
              <w:kern w:val="2"/>
              <w:lang w:val="en-CA"/>
              <w14:ligatures w14:val="standardContextual"/>
            </w:rPr>
          </w:pPr>
          <w:hyperlink w:anchor="_Toc1841414766">
            <w:r w:rsidR="787BA016" w:rsidRPr="787BA016">
              <w:rPr>
                <w:rStyle w:val="Hyperlink"/>
              </w:rPr>
              <w:t>Week 11 (November 29 2023)</w:t>
            </w:r>
            <w:r w:rsidR="00093828">
              <w:tab/>
            </w:r>
            <w:r w:rsidR="00093828">
              <w:fldChar w:fldCharType="begin"/>
            </w:r>
            <w:r w:rsidR="00093828">
              <w:instrText>PAGEREF _Toc1841414766 \h</w:instrText>
            </w:r>
            <w:r w:rsidR="00093828">
              <w:fldChar w:fldCharType="separate"/>
            </w:r>
            <w:r w:rsidR="787BA016" w:rsidRPr="787BA016">
              <w:rPr>
                <w:rStyle w:val="Hyperlink"/>
              </w:rPr>
              <w:t>6</w:t>
            </w:r>
            <w:r w:rsidR="00093828">
              <w:fldChar w:fldCharType="end"/>
            </w:r>
          </w:hyperlink>
        </w:p>
        <w:p w14:paraId="25221120" w14:textId="26AEF1E4" w:rsidR="00460312" w:rsidRDefault="00000000" w:rsidP="00834082">
          <w:pPr>
            <w:pStyle w:val="TOC2"/>
            <w:tabs>
              <w:tab w:val="right" w:leader="dot" w:pos="9360"/>
            </w:tabs>
            <w:rPr>
              <w:rStyle w:val="Hyperlink"/>
              <w:noProof/>
              <w:kern w:val="2"/>
              <w:lang w:val="en-CA"/>
              <w14:ligatures w14:val="standardContextual"/>
            </w:rPr>
          </w:pPr>
          <w:hyperlink w:anchor="_Toc686966853">
            <w:r w:rsidR="787BA016" w:rsidRPr="787BA016">
              <w:rPr>
                <w:rStyle w:val="Hyperlink"/>
              </w:rPr>
              <w:t>Week 12 (December 6 2023)</w:t>
            </w:r>
            <w:r w:rsidR="00093828">
              <w:tab/>
            </w:r>
            <w:r w:rsidR="00093828">
              <w:fldChar w:fldCharType="begin"/>
            </w:r>
            <w:r w:rsidR="00093828">
              <w:instrText>PAGEREF _Toc686966853 \h</w:instrText>
            </w:r>
            <w:r w:rsidR="00093828">
              <w:fldChar w:fldCharType="separate"/>
            </w:r>
            <w:r w:rsidR="787BA016" w:rsidRPr="787BA016">
              <w:rPr>
                <w:rStyle w:val="Hyperlink"/>
              </w:rPr>
              <w:t>7</w:t>
            </w:r>
            <w:r w:rsidR="00093828">
              <w:fldChar w:fldCharType="end"/>
            </w:r>
          </w:hyperlink>
        </w:p>
        <w:p w14:paraId="26F7CC19" w14:textId="1865C977" w:rsidR="00460312" w:rsidRDefault="00000000" w:rsidP="00834082">
          <w:pPr>
            <w:pStyle w:val="TOC1"/>
            <w:tabs>
              <w:tab w:val="right" w:leader="dot" w:pos="9360"/>
            </w:tabs>
            <w:rPr>
              <w:rStyle w:val="Hyperlink"/>
              <w:noProof/>
              <w:kern w:val="2"/>
              <w:lang w:val="en-CA"/>
              <w14:ligatures w14:val="standardContextual"/>
            </w:rPr>
          </w:pPr>
          <w:hyperlink w:anchor="_Toc337813914">
            <w:r w:rsidR="787BA016" w:rsidRPr="787BA016">
              <w:rPr>
                <w:rStyle w:val="Hyperlink"/>
              </w:rPr>
              <w:t>Course Policies</w:t>
            </w:r>
            <w:r w:rsidR="00093828">
              <w:tab/>
            </w:r>
            <w:r w:rsidR="00093828">
              <w:fldChar w:fldCharType="begin"/>
            </w:r>
            <w:r w:rsidR="00093828">
              <w:instrText>PAGEREF _Toc337813914 \h</w:instrText>
            </w:r>
            <w:r w:rsidR="00093828">
              <w:fldChar w:fldCharType="separate"/>
            </w:r>
            <w:r w:rsidR="787BA016" w:rsidRPr="787BA016">
              <w:rPr>
                <w:rStyle w:val="Hyperlink"/>
              </w:rPr>
              <w:t>7</w:t>
            </w:r>
            <w:r w:rsidR="00093828">
              <w:fldChar w:fldCharType="end"/>
            </w:r>
          </w:hyperlink>
        </w:p>
        <w:p w14:paraId="0B5D9BE6" w14:textId="62B4A534" w:rsidR="00460312" w:rsidRDefault="00000000" w:rsidP="00834082">
          <w:pPr>
            <w:pStyle w:val="TOC2"/>
            <w:tabs>
              <w:tab w:val="right" w:leader="dot" w:pos="9360"/>
            </w:tabs>
            <w:rPr>
              <w:rStyle w:val="Hyperlink"/>
              <w:noProof/>
              <w:kern w:val="2"/>
              <w:lang w:val="en-CA"/>
              <w14:ligatures w14:val="standardContextual"/>
            </w:rPr>
          </w:pPr>
          <w:hyperlink w:anchor="_Toc373190493">
            <w:r w:rsidR="787BA016" w:rsidRPr="787BA016">
              <w:rPr>
                <w:rStyle w:val="Hyperlink"/>
              </w:rPr>
              <w:t>Submission of Assignments</w:t>
            </w:r>
            <w:r w:rsidR="00093828">
              <w:tab/>
            </w:r>
            <w:r w:rsidR="00093828">
              <w:fldChar w:fldCharType="begin"/>
            </w:r>
            <w:r w:rsidR="00093828">
              <w:instrText>PAGEREF _Toc373190493 \h</w:instrText>
            </w:r>
            <w:r w:rsidR="00093828">
              <w:fldChar w:fldCharType="separate"/>
            </w:r>
            <w:r w:rsidR="787BA016" w:rsidRPr="787BA016">
              <w:rPr>
                <w:rStyle w:val="Hyperlink"/>
              </w:rPr>
              <w:t>7</w:t>
            </w:r>
            <w:r w:rsidR="00093828">
              <w:fldChar w:fldCharType="end"/>
            </w:r>
          </w:hyperlink>
        </w:p>
        <w:p w14:paraId="21327E9A" w14:textId="0BC82E84" w:rsidR="00460312" w:rsidRDefault="00000000" w:rsidP="00834082">
          <w:pPr>
            <w:pStyle w:val="TOC2"/>
            <w:tabs>
              <w:tab w:val="right" w:leader="dot" w:pos="9360"/>
            </w:tabs>
            <w:rPr>
              <w:rStyle w:val="Hyperlink"/>
              <w:noProof/>
              <w:kern w:val="2"/>
              <w:lang w:val="en-CA"/>
              <w14:ligatures w14:val="standardContextual"/>
            </w:rPr>
          </w:pPr>
          <w:hyperlink w:anchor="_Toc1319103822">
            <w:r w:rsidR="787BA016" w:rsidRPr="787BA016">
              <w:rPr>
                <w:rStyle w:val="Hyperlink"/>
              </w:rPr>
              <w:t>Grades</w:t>
            </w:r>
            <w:r w:rsidR="00093828">
              <w:tab/>
            </w:r>
            <w:r w:rsidR="00093828">
              <w:fldChar w:fldCharType="begin"/>
            </w:r>
            <w:r w:rsidR="00093828">
              <w:instrText>PAGEREF _Toc1319103822 \h</w:instrText>
            </w:r>
            <w:r w:rsidR="00093828">
              <w:fldChar w:fldCharType="separate"/>
            </w:r>
            <w:r w:rsidR="787BA016" w:rsidRPr="787BA016">
              <w:rPr>
                <w:rStyle w:val="Hyperlink"/>
              </w:rPr>
              <w:t>7</w:t>
            </w:r>
            <w:r w:rsidR="00093828">
              <w:fldChar w:fldCharType="end"/>
            </w:r>
          </w:hyperlink>
        </w:p>
        <w:p w14:paraId="292FAEB1" w14:textId="6F0DCB21" w:rsidR="00460312" w:rsidRDefault="00000000" w:rsidP="00834082">
          <w:pPr>
            <w:pStyle w:val="TOC2"/>
            <w:tabs>
              <w:tab w:val="right" w:leader="dot" w:pos="9360"/>
            </w:tabs>
            <w:rPr>
              <w:rStyle w:val="Hyperlink"/>
              <w:noProof/>
              <w:kern w:val="2"/>
              <w:lang w:val="en-CA"/>
              <w14:ligatures w14:val="standardContextual"/>
            </w:rPr>
          </w:pPr>
          <w:hyperlink w:anchor="_Toc46546698">
            <w:r w:rsidR="787BA016" w:rsidRPr="787BA016">
              <w:rPr>
                <w:rStyle w:val="Hyperlink"/>
              </w:rPr>
              <w:t>Late Assignments</w:t>
            </w:r>
            <w:r w:rsidR="00093828">
              <w:tab/>
            </w:r>
            <w:r w:rsidR="00093828">
              <w:fldChar w:fldCharType="begin"/>
            </w:r>
            <w:r w:rsidR="00093828">
              <w:instrText>PAGEREF _Toc46546698 \h</w:instrText>
            </w:r>
            <w:r w:rsidR="00093828">
              <w:fldChar w:fldCharType="separate"/>
            </w:r>
            <w:r w:rsidR="787BA016" w:rsidRPr="787BA016">
              <w:rPr>
                <w:rStyle w:val="Hyperlink"/>
              </w:rPr>
              <w:t>7</w:t>
            </w:r>
            <w:r w:rsidR="00093828">
              <w:fldChar w:fldCharType="end"/>
            </w:r>
          </w:hyperlink>
        </w:p>
        <w:p w14:paraId="254D807D" w14:textId="056CDBDE" w:rsidR="00460312" w:rsidRDefault="00000000" w:rsidP="00834082">
          <w:pPr>
            <w:pStyle w:val="TOC2"/>
            <w:tabs>
              <w:tab w:val="right" w:leader="dot" w:pos="9360"/>
            </w:tabs>
            <w:rPr>
              <w:rStyle w:val="Hyperlink"/>
              <w:noProof/>
              <w:kern w:val="2"/>
              <w:lang w:val="en-CA"/>
              <w14:ligatures w14:val="standardContextual"/>
            </w:rPr>
          </w:pPr>
          <w:hyperlink w:anchor="_Toc228492928">
            <w:r w:rsidR="787BA016" w:rsidRPr="787BA016">
              <w:rPr>
                <w:rStyle w:val="Hyperlink"/>
              </w:rPr>
              <w:t>Emails</w:t>
            </w:r>
            <w:r w:rsidR="00093828">
              <w:tab/>
            </w:r>
            <w:r w:rsidR="00093828">
              <w:fldChar w:fldCharType="begin"/>
            </w:r>
            <w:r w:rsidR="00093828">
              <w:instrText>PAGEREF _Toc228492928 \h</w:instrText>
            </w:r>
            <w:r w:rsidR="00093828">
              <w:fldChar w:fldCharType="separate"/>
            </w:r>
            <w:r w:rsidR="787BA016" w:rsidRPr="787BA016">
              <w:rPr>
                <w:rStyle w:val="Hyperlink"/>
              </w:rPr>
              <w:t>7</w:t>
            </w:r>
            <w:r w:rsidR="00093828">
              <w:fldChar w:fldCharType="end"/>
            </w:r>
          </w:hyperlink>
        </w:p>
        <w:p w14:paraId="2946FA20" w14:textId="597D24BD" w:rsidR="00460312" w:rsidRDefault="00000000" w:rsidP="00834082">
          <w:pPr>
            <w:pStyle w:val="TOC2"/>
            <w:tabs>
              <w:tab w:val="right" w:leader="dot" w:pos="9360"/>
            </w:tabs>
            <w:rPr>
              <w:rStyle w:val="Hyperlink"/>
              <w:noProof/>
              <w:kern w:val="2"/>
              <w:lang w:val="en-CA"/>
              <w14:ligatures w14:val="standardContextual"/>
            </w:rPr>
          </w:pPr>
          <w:hyperlink w:anchor="_Toc965965915">
            <w:r w:rsidR="787BA016" w:rsidRPr="787BA016">
              <w:rPr>
                <w:rStyle w:val="Hyperlink"/>
              </w:rPr>
              <w:t>Office hours</w:t>
            </w:r>
            <w:r w:rsidR="00093828">
              <w:tab/>
            </w:r>
            <w:r w:rsidR="00093828">
              <w:fldChar w:fldCharType="begin"/>
            </w:r>
            <w:r w:rsidR="00093828">
              <w:instrText>PAGEREF _Toc965965915 \h</w:instrText>
            </w:r>
            <w:r w:rsidR="00093828">
              <w:fldChar w:fldCharType="separate"/>
            </w:r>
            <w:r w:rsidR="787BA016" w:rsidRPr="787BA016">
              <w:rPr>
                <w:rStyle w:val="Hyperlink"/>
              </w:rPr>
              <w:t>7</w:t>
            </w:r>
            <w:r w:rsidR="00093828">
              <w:fldChar w:fldCharType="end"/>
            </w:r>
          </w:hyperlink>
        </w:p>
        <w:p w14:paraId="22F678BD" w14:textId="3F520169" w:rsidR="00460312" w:rsidRDefault="00000000" w:rsidP="00834082">
          <w:pPr>
            <w:pStyle w:val="TOC2"/>
            <w:tabs>
              <w:tab w:val="right" w:leader="dot" w:pos="9360"/>
            </w:tabs>
            <w:rPr>
              <w:rStyle w:val="Hyperlink"/>
              <w:noProof/>
              <w:kern w:val="2"/>
              <w:lang w:val="en-CA"/>
              <w14:ligatures w14:val="standardContextual"/>
            </w:rPr>
          </w:pPr>
          <w:hyperlink w:anchor="_Toc1156672112">
            <w:r w:rsidR="787BA016" w:rsidRPr="787BA016">
              <w:rPr>
                <w:rStyle w:val="Hyperlink"/>
              </w:rPr>
              <w:t>Courses With An On-Line Element</w:t>
            </w:r>
            <w:r w:rsidR="00093828">
              <w:tab/>
            </w:r>
            <w:r w:rsidR="00093828">
              <w:fldChar w:fldCharType="begin"/>
            </w:r>
            <w:r w:rsidR="00093828">
              <w:instrText>PAGEREF _Toc1156672112 \h</w:instrText>
            </w:r>
            <w:r w:rsidR="00093828">
              <w:fldChar w:fldCharType="separate"/>
            </w:r>
            <w:r w:rsidR="787BA016" w:rsidRPr="787BA016">
              <w:rPr>
                <w:rStyle w:val="Hyperlink"/>
              </w:rPr>
              <w:t>8</w:t>
            </w:r>
            <w:r w:rsidR="00093828">
              <w:fldChar w:fldCharType="end"/>
            </w:r>
          </w:hyperlink>
        </w:p>
        <w:p w14:paraId="6482BFB4" w14:textId="7B59B9F8" w:rsidR="00460312" w:rsidRDefault="00000000" w:rsidP="00834082">
          <w:pPr>
            <w:pStyle w:val="TOC2"/>
            <w:tabs>
              <w:tab w:val="right" w:leader="dot" w:pos="9360"/>
            </w:tabs>
            <w:rPr>
              <w:rStyle w:val="Hyperlink"/>
              <w:noProof/>
              <w:kern w:val="2"/>
              <w:lang w:val="en-CA"/>
              <w14:ligatures w14:val="standardContextual"/>
            </w:rPr>
          </w:pPr>
          <w:hyperlink w:anchor="_Toc1959015927">
            <w:r w:rsidR="787BA016" w:rsidRPr="787BA016">
              <w:rPr>
                <w:rStyle w:val="Hyperlink"/>
              </w:rPr>
              <w:t>Online Proctoring</w:t>
            </w:r>
            <w:r w:rsidR="00093828">
              <w:tab/>
            </w:r>
            <w:r w:rsidR="00093828">
              <w:fldChar w:fldCharType="begin"/>
            </w:r>
            <w:r w:rsidR="00093828">
              <w:instrText>PAGEREF _Toc1959015927 \h</w:instrText>
            </w:r>
            <w:r w:rsidR="00093828">
              <w:fldChar w:fldCharType="separate"/>
            </w:r>
            <w:r w:rsidR="787BA016" w:rsidRPr="787BA016">
              <w:rPr>
                <w:rStyle w:val="Hyperlink"/>
              </w:rPr>
              <w:t>8</w:t>
            </w:r>
            <w:r w:rsidR="00093828">
              <w:fldChar w:fldCharType="end"/>
            </w:r>
          </w:hyperlink>
        </w:p>
        <w:p w14:paraId="07013C74" w14:textId="0CBE2A2F" w:rsidR="00460312" w:rsidRDefault="00000000" w:rsidP="00834082">
          <w:pPr>
            <w:pStyle w:val="TOC2"/>
            <w:tabs>
              <w:tab w:val="right" w:leader="dot" w:pos="9360"/>
            </w:tabs>
            <w:rPr>
              <w:rStyle w:val="Hyperlink"/>
              <w:noProof/>
              <w:kern w:val="2"/>
              <w:lang w:val="en-CA"/>
              <w14:ligatures w14:val="standardContextual"/>
            </w:rPr>
          </w:pPr>
          <w:hyperlink w:anchor="_Toc565499722">
            <w:r w:rsidR="787BA016" w:rsidRPr="787BA016">
              <w:rPr>
                <w:rStyle w:val="Hyperlink"/>
              </w:rPr>
              <w:t>Authenticity / Plagiarism Detection</w:t>
            </w:r>
            <w:r w:rsidR="00093828">
              <w:tab/>
            </w:r>
            <w:r w:rsidR="00093828">
              <w:fldChar w:fldCharType="begin"/>
            </w:r>
            <w:r w:rsidR="00093828">
              <w:instrText>PAGEREF _Toc565499722 \h</w:instrText>
            </w:r>
            <w:r w:rsidR="00093828">
              <w:fldChar w:fldCharType="separate"/>
            </w:r>
            <w:r w:rsidR="787BA016" w:rsidRPr="787BA016">
              <w:rPr>
                <w:rStyle w:val="Hyperlink"/>
              </w:rPr>
              <w:t>9</w:t>
            </w:r>
            <w:r w:rsidR="00093828">
              <w:fldChar w:fldCharType="end"/>
            </w:r>
          </w:hyperlink>
        </w:p>
        <w:p w14:paraId="6E93740F" w14:textId="3611891D" w:rsidR="787BA016" w:rsidRDefault="00000000" w:rsidP="00834082">
          <w:pPr>
            <w:pStyle w:val="TOC2"/>
            <w:tabs>
              <w:tab w:val="right" w:leader="dot" w:pos="9360"/>
            </w:tabs>
            <w:rPr>
              <w:rStyle w:val="Hyperlink"/>
            </w:rPr>
          </w:pPr>
          <w:hyperlink w:anchor="_Toc717135034">
            <w:r w:rsidR="787BA016" w:rsidRPr="787BA016">
              <w:rPr>
                <w:rStyle w:val="Hyperlink"/>
              </w:rPr>
              <w:t>Copyright and Recording</w:t>
            </w:r>
            <w:r w:rsidR="787BA016">
              <w:tab/>
            </w:r>
            <w:r w:rsidR="787BA016">
              <w:fldChar w:fldCharType="begin"/>
            </w:r>
            <w:r w:rsidR="787BA016">
              <w:instrText>PAGEREF _Toc717135034 \h</w:instrText>
            </w:r>
            <w:r w:rsidR="787BA016">
              <w:fldChar w:fldCharType="separate"/>
            </w:r>
            <w:r w:rsidR="787BA016" w:rsidRPr="787BA016">
              <w:rPr>
                <w:rStyle w:val="Hyperlink"/>
              </w:rPr>
              <w:t>9</w:t>
            </w:r>
            <w:r w:rsidR="787BA016">
              <w:fldChar w:fldCharType="end"/>
            </w:r>
          </w:hyperlink>
        </w:p>
        <w:p w14:paraId="43961F3D" w14:textId="07AC4BEB" w:rsidR="787BA016" w:rsidRDefault="00000000" w:rsidP="00834082">
          <w:pPr>
            <w:pStyle w:val="TOC2"/>
            <w:tabs>
              <w:tab w:val="right" w:leader="dot" w:pos="9360"/>
            </w:tabs>
            <w:rPr>
              <w:rStyle w:val="Hyperlink"/>
            </w:rPr>
          </w:pPr>
          <w:hyperlink w:anchor="_Toc1003817472">
            <w:r w:rsidR="787BA016" w:rsidRPr="787BA016">
              <w:rPr>
                <w:rStyle w:val="Hyperlink"/>
              </w:rPr>
              <w:t>Academic Accommodation for Religious, Indigenous or Spiritual Observances (RISO)</w:t>
            </w:r>
            <w:r w:rsidR="787BA016">
              <w:tab/>
            </w:r>
            <w:r w:rsidR="787BA016">
              <w:fldChar w:fldCharType="begin"/>
            </w:r>
            <w:r w:rsidR="787BA016">
              <w:instrText>PAGEREF _Toc1003817472 \h</w:instrText>
            </w:r>
            <w:r w:rsidR="787BA016">
              <w:fldChar w:fldCharType="separate"/>
            </w:r>
            <w:r w:rsidR="787BA016" w:rsidRPr="787BA016">
              <w:rPr>
                <w:rStyle w:val="Hyperlink"/>
              </w:rPr>
              <w:t>9</w:t>
            </w:r>
            <w:r w:rsidR="787BA016">
              <w:fldChar w:fldCharType="end"/>
            </w:r>
          </w:hyperlink>
        </w:p>
        <w:p w14:paraId="0AD299DB" w14:textId="6B36C631" w:rsidR="787BA016" w:rsidRDefault="00000000" w:rsidP="00834082">
          <w:pPr>
            <w:pStyle w:val="TOC2"/>
            <w:tabs>
              <w:tab w:val="right" w:leader="dot" w:pos="9360"/>
            </w:tabs>
            <w:rPr>
              <w:rStyle w:val="Hyperlink"/>
            </w:rPr>
          </w:pPr>
          <w:hyperlink w:anchor="_Toc858484358">
            <w:r w:rsidR="787BA016" w:rsidRPr="787BA016">
              <w:rPr>
                <w:rStyle w:val="Hyperlink"/>
              </w:rPr>
              <w:t>Academic Integrity Statement</w:t>
            </w:r>
            <w:r w:rsidR="787BA016">
              <w:tab/>
            </w:r>
            <w:r w:rsidR="787BA016">
              <w:fldChar w:fldCharType="begin"/>
            </w:r>
            <w:r w:rsidR="787BA016">
              <w:instrText>PAGEREF _Toc858484358 \h</w:instrText>
            </w:r>
            <w:r w:rsidR="787BA016">
              <w:fldChar w:fldCharType="separate"/>
            </w:r>
            <w:r w:rsidR="787BA016" w:rsidRPr="787BA016">
              <w:rPr>
                <w:rStyle w:val="Hyperlink"/>
              </w:rPr>
              <w:t>9</w:t>
            </w:r>
            <w:r w:rsidR="787BA016">
              <w:fldChar w:fldCharType="end"/>
            </w:r>
          </w:hyperlink>
        </w:p>
        <w:p w14:paraId="0B69760E" w14:textId="02E54F17" w:rsidR="787BA016" w:rsidRDefault="00000000" w:rsidP="00834082">
          <w:pPr>
            <w:pStyle w:val="TOC2"/>
            <w:tabs>
              <w:tab w:val="right" w:leader="dot" w:pos="9360"/>
            </w:tabs>
            <w:rPr>
              <w:rStyle w:val="Hyperlink"/>
            </w:rPr>
          </w:pPr>
          <w:hyperlink w:anchor="_Toc580707312">
            <w:r w:rsidR="787BA016" w:rsidRPr="787BA016">
              <w:rPr>
                <w:rStyle w:val="Hyperlink"/>
              </w:rPr>
              <w:t>Conduct Expectations</w:t>
            </w:r>
            <w:r w:rsidR="787BA016">
              <w:tab/>
            </w:r>
            <w:r w:rsidR="787BA016">
              <w:fldChar w:fldCharType="begin"/>
            </w:r>
            <w:r w:rsidR="787BA016">
              <w:instrText>PAGEREF _Toc580707312 \h</w:instrText>
            </w:r>
            <w:r w:rsidR="787BA016">
              <w:fldChar w:fldCharType="separate"/>
            </w:r>
            <w:r w:rsidR="787BA016" w:rsidRPr="787BA016">
              <w:rPr>
                <w:rStyle w:val="Hyperlink"/>
              </w:rPr>
              <w:t>10</w:t>
            </w:r>
            <w:r w:rsidR="787BA016">
              <w:fldChar w:fldCharType="end"/>
            </w:r>
          </w:hyperlink>
        </w:p>
        <w:p w14:paraId="0CDDA482" w14:textId="67D10516" w:rsidR="787BA016" w:rsidRDefault="00000000" w:rsidP="00834082">
          <w:pPr>
            <w:pStyle w:val="TOC2"/>
            <w:tabs>
              <w:tab w:val="right" w:leader="dot" w:pos="9360"/>
            </w:tabs>
            <w:rPr>
              <w:rStyle w:val="Hyperlink"/>
            </w:rPr>
          </w:pPr>
          <w:hyperlink w:anchor="_Toc417054736">
            <w:r w:rsidR="787BA016" w:rsidRPr="787BA016">
              <w:rPr>
                <w:rStyle w:val="Hyperlink"/>
              </w:rPr>
              <w:t>Academic Accommodation of Students with Disabilities</w:t>
            </w:r>
            <w:r w:rsidR="787BA016">
              <w:tab/>
            </w:r>
            <w:r w:rsidR="787BA016">
              <w:fldChar w:fldCharType="begin"/>
            </w:r>
            <w:r w:rsidR="787BA016">
              <w:instrText>PAGEREF _Toc417054736 \h</w:instrText>
            </w:r>
            <w:r w:rsidR="787BA016">
              <w:fldChar w:fldCharType="separate"/>
            </w:r>
            <w:r w:rsidR="787BA016" w:rsidRPr="787BA016">
              <w:rPr>
                <w:rStyle w:val="Hyperlink"/>
              </w:rPr>
              <w:t>10</w:t>
            </w:r>
            <w:r w:rsidR="787BA016">
              <w:fldChar w:fldCharType="end"/>
            </w:r>
          </w:hyperlink>
        </w:p>
        <w:p w14:paraId="3798B37B" w14:textId="5684F37F" w:rsidR="787BA016" w:rsidRDefault="00000000" w:rsidP="00834082">
          <w:pPr>
            <w:pStyle w:val="TOC2"/>
            <w:tabs>
              <w:tab w:val="right" w:leader="dot" w:pos="9360"/>
            </w:tabs>
            <w:rPr>
              <w:rStyle w:val="Hyperlink"/>
            </w:rPr>
          </w:pPr>
          <w:hyperlink w:anchor="_Toc843054099">
            <w:r w:rsidR="787BA016" w:rsidRPr="787BA016">
              <w:rPr>
                <w:rStyle w:val="Hyperlink"/>
              </w:rPr>
              <w:t>Faculty of Social Sciences E-mail Communication Policy</w:t>
            </w:r>
            <w:r w:rsidR="787BA016">
              <w:tab/>
            </w:r>
            <w:r w:rsidR="787BA016">
              <w:fldChar w:fldCharType="begin"/>
            </w:r>
            <w:r w:rsidR="787BA016">
              <w:instrText>PAGEREF _Toc843054099 \h</w:instrText>
            </w:r>
            <w:r w:rsidR="787BA016">
              <w:fldChar w:fldCharType="separate"/>
            </w:r>
            <w:r w:rsidR="787BA016" w:rsidRPr="787BA016">
              <w:rPr>
                <w:rStyle w:val="Hyperlink"/>
              </w:rPr>
              <w:t>11</w:t>
            </w:r>
            <w:r w:rsidR="787BA016">
              <w:fldChar w:fldCharType="end"/>
            </w:r>
          </w:hyperlink>
        </w:p>
        <w:p w14:paraId="4F333045" w14:textId="55118278" w:rsidR="787BA016" w:rsidRDefault="00000000" w:rsidP="00834082">
          <w:pPr>
            <w:pStyle w:val="TOC2"/>
            <w:tabs>
              <w:tab w:val="right" w:leader="dot" w:pos="9360"/>
            </w:tabs>
            <w:rPr>
              <w:rStyle w:val="Hyperlink"/>
            </w:rPr>
          </w:pPr>
          <w:hyperlink w:anchor="_Toc1576608926">
            <w:r w:rsidR="787BA016" w:rsidRPr="787BA016">
              <w:rPr>
                <w:rStyle w:val="Hyperlink"/>
              </w:rPr>
              <w:t>Course Modification</w:t>
            </w:r>
            <w:r w:rsidR="787BA016">
              <w:tab/>
            </w:r>
            <w:r w:rsidR="787BA016">
              <w:fldChar w:fldCharType="begin"/>
            </w:r>
            <w:r w:rsidR="787BA016">
              <w:instrText>PAGEREF _Toc1576608926 \h</w:instrText>
            </w:r>
            <w:r w:rsidR="787BA016">
              <w:fldChar w:fldCharType="separate"/>
            </w:r>
            <w:r w:rsidR="787BA016" w:rsidRPr="787BA016">
              <w:rPr>
                <w:rStyle w:val="Hyperlink"/>
              </w:rPr>
              <w:t>11</w:t>
            </w:r>
            <w:r w:rsidR="787BA016">
              <w:fldChar w:fldCharType="end"/>
            </w:r>
          </w:hyperlink>
        </w:p>
        <w:p w14:paraId="74D593C1" w14:textId="3596A9AB" w:rsidR="787BA016" w:rsidRDefault="00000000" w:rsidP="00834082">
          <w:pPr>
            <w:pStyle w:val="TOC2"/>
            <w:tabs>
              <w:tab w:val="right" w:leader="dot" w:pos="9360"/>
            </w:tabs>
            <w:rPr>
              <w:rStyle w:val="Hyperlink"/>
            </w:rPr>
          </w:pPr>
          <w:hyperlink w:anchor="_Toc1271626381">
            <w:r w:rsidR="787BA016" w:rsidRPr="787BA016">
              <w:rPr>
                <w:rStyle w:val="Hyperlink"/>
              </w:rPr>
              <w:t>Extreme Circumstances</w:t>
            </w:r>
            <w:r w:rsidR="787BA016">
              <w:tab/>
            </w:r>
            <w:r w:rsidR="787BA016">
              <w:fldChar w:fldCharType="begin"/>
            </w:r>
            <w:r w:rsidR="787BA016">
              <w:instrText>PAGEREF _Toc1271626381 \h</w:instrText>
            </w:r>
            <w:r w:rsidR="787BA016">
              <w:fldChar w:fldCharType="separate"/>
            </w:r>
            <w:r w:rsidR="787BA016" w:rsidRPr="787BA016">
              <w:rPr>
                <w:rStyle w:val="Hyperlink"/>
              </w:rPr>
              <w:t>11</w:t>
            </w:r>
            <w:r w:rsidR="787BA016">
              <w:fldChar w:fldCharType="end"/>
            </w:r>
          </w:hyperlink>
        </w:p>
        <w:p w14:paraId="3D7B8AF2" w14:textId="1FA38318" w:rsidR="787BA016" w:rsidRDefault="00000000" w:rsidP="00834082">
          <w:pPr>
            <w:pStyle w:val="TOC1"/>
            <w:tabs>
              <w:tab w:val="right" w:leader="dot" w:pos="9360"/>
            </w:tabs>
            <w:rPr>
              <w:rStyle w:val="Hyperlink"/>
            </w:rPr>
          </w:pPr>
          <w:hyperlink w:anchor="_Toc1509690745">
            <w:r w:rsidR="787BA016" w:rsidRPr="787BA016">
              <w:rPr>
                <w:rStyle w:val="Hyperlink"/>
              </w:rPr>
              <w:t>University Policies</w:t>
            </w:r>
            <w:r w:rsidR="787BA016">
              <w:tab/>
            </w:r>
            <w:r w:rsidR="787BA016">
              <w:fldChar w:fldCharType="begin"/>
            </w:r>
            <w:r w:rsidR="787BA016">
              <w:instrText>PAGEREF _Toc1509690745 \h</w:instrText>
            </w:r>
            <w:r w:rsidR="787BA016">
              <w:fldChar w:fldCharType="separate"/>
            </w:r>
            <w:r w:rsidR="787BA016" w:rsidRPr="787BA016">
              <w:rPr>
                <w:rStyle w:val="Hyperlink"/>
              </w:rPr>
              <w:t>11</w:t>
            </w:r>
            <w:r w:rsidR="787BA016">
              <w:fldChar w:fldCharType="end"/>
            </w:r>
          </w:hyperlink>
        </w:p>
        <w:p w14:paraId="56DEB352" w14:textId="7A3AA810" w:rsidR="787BA016" w:rsidRDefault="00000000" w:rsidP="00834082">
          <w:pPr>
            <w:pStyle w:val="TOC2"/>
            <w:tabs>
              <w:tab w:val="right" w:leader="dot" w:pos="9360"/>
            </w:tabs>
            <w:rPr>
              <w:rStyle w:val="Hyperlink"/>
            </w:rPr>
          </w:pPr>
          <w:hyperlink w:anchor="_Toc996563866">
            <w:r w:rsidR="787BA016" w:rsidRPr="787BA016">
              <w:rPr>
                <w:rStyle w:val="Hyperlink"/>
              </w:rPr>
              <w:t>Academic Integrity Statement</w:t>
            </w:r>
            <w:r w:rsidR="787BA016">
              <w:tab/>
            </w:r>
            <w:r w:rsidR="787BA016">
              <w:fldChar w:fldCharType="begin"/>
            </w:r>
            <w:r w:rsidR="787BA016">
              <w:instrText>PAGEREF _Toc996563866 \h</w:instrText>
            </w:r>
            <w:r w:rsidR="787BA016">
              <w:fldChar w:fldCharType="separate"/>
            </w:r>
            <w:r w:rsidR="787BA016" w:rsidRPr="787BA016">
              <w:rPr>
                <w:rStyle w:val="Hyperlink"/>
              </w:rPr>
              <w:t>11</w:t>
            </w:r>
            <w:r w:rsidR="787BA016">
              <w:fldChar w:fldCharType="end"/>
            </w:r>
          </w:hyperlink>
        </w:p>
        <w:p w14:paraId="20C0D4B2" w14:textId="30D6FC5F" w:rsidR="787BA016" w:rsidRDefault="00000000" w:rsidP="00834082">
          <w:pPr>
            <w:pStyle w:val="TOC2"/>
            <w:tabs>
              <w:tab w:val="right" w:leader="dot" w:pos="9360"/>
            </w:tabs>
            <w:rPr>
              <w:rStyle w:val="Hyperlink"/>
            </w:rPr>
          </w:pPr>
          <w:hyperlink w:anchor="_Toc432535537">
            <w:r w:rsidR="787BA016" w:rsidRPr="787BA016">
              <w:rPr>
                <w:rStyle w:val="Hyperlink"/>
              </w:rPr>
              <w:t>Academic Accommodation of Students with Disabilities</w:t>
            </w:r>
            <w:r w:rsidR="787BA016">
              <w:tab/>
            </w:r>
            <w:r w:rsidR="787BA016">
              <w:fldChar w:fldCharType="begin"/>
            </w:r>
            <w:r w:rsidR="787BA016">
              <w:instrText>PAGEREF _Toc432535537 \h</w:instrText>
            </w:r>
            <w:r w:rsidR="787BA016">
              <w:fldChar w:fldCharType="separate"/>
            </w:r>
            <w:r w:rsidR="787BA016" w:rsidRPr="787BA016">
              <w:rPr>
                <w:rStyle w:val="Hyperlink"/>
              </w:rPr>
              <w:t>12</w:t>
            </w:r>
            <w:r w:rsidR="787BA016">
              <w:fldChar w:fldCharType="end"/>
            </w:r>
          </w:hyperlink>
        </w:p>
        <w:p w14:paraId="0DA16C3C" w14:textId="56ABB13F" w:rsidR="787BA016" w:rsidRDefault="00000000" w:rsidP="00834082">
          <w:pPr>
            <w:pStyle w:val="TOC2"/>
            <w:tabs>
              <w:tab w:val="right" w:leader="dot" w:pos="9360"/>
            </w:tabs>
            <w:rPr>
              <w:rStyle w:val="Hyperlink"/>
            </w:rPr>
          </w:pPr>
          <w:hyperlink w:anchor="_Toc623029006">
            <w:r w:rsidR="787BA016" w:rsidRPr="787BA016">
              <w:rPr>
                <w:rStyle w:val="Hyperlink"/>
              </w:rPr>
              <w:t>Faculty of Social Sciences E-mail Communication Policy</w:t>
            </w:r>
            <w:r w:rsidR="787BA016">
              <w:tab/>
            </w:r>
            <w:r w:rsidR="787BA016">
              <w:fldChar w:fldCharType="begin"/>
            </w:r>
            <w:r w:rsidR="787BA016">
              <w:instrText>PAGEREF _Toc623029006 \h</w:instrText>
            </w:r>
            <w:r w:rsidR="787BA016">
              <w:fldChar w:fldCharType="separate"/>
            </w:r>
            <w:r w:rsidR="787BA016" w:rsidRPr="787BA016">
              <w:rPr>
                <w:rStyle w:val="Hyperlink"/>
              </w:rPr>
              <w:t>12</w:t>
            </w:r>
            <w:r w:rsidR="787BA016">
              <w:fldChar w:fldCharType="end"/>
            </w:r>
          </w:hyperlink>
        </w:p>
        <w:p w14:paraId="56995DED" w14:textId="5B5B4978" w:rsidR="787BA016" w:rsidRDefault="00000000" w:rsidP="00834082">
          <w:pPr>
            <w:pStyle w:val="TOC2"/>
            <w:tabs>
              <w:tab w:val="right" w:leader="dot" w:pos="9360"/>
            </w:tabs>
            <w:rPr>
              <w:rStyle w:val="Hyperlink"/>
            </w:rPr>
          </w:pPr>
          <w:hyperlink w:anchor="_Toc1294089230">
            <w:r w:rsidR="787BA016" w:rsidRPr="787BA016">
              <w:rPr>
                <w:rStyle w:val="Hyperlink"/>
              </w:rPr>
              <w:t>Course Modification</w:t>
            </w:r>
            <w:r w:rsidR="787BA016">
              <w:tab/>
            </w:r>
            <w:r w:rsidR="787BA016">
              <w:fldChar w:fldCharType="begin"/>
            </w:r>
            <w:r w:rsidR="787BA016">
              <w:instrText>PAGEREF _Toc1294089230 \h</w:instrText>
            </w:r>
            <w:r w:rsidR="787BA016">
              <w:fldChar w:fldCharType="separate"/>
            </w:r>
            <w:r w:rsidR="787BA016" w:rsidRPr="787BA016">
              <w:rPr>
                <w:rStyle w:val="Hyperlink"/>
              </w:rPr>
              <w:t>12</w:t>
            </w:r>
            <w:r w:rsidR="787BA016">
              <w:fldChar w:fldCharType="end"/>
            </w:r>
          </w:hyperlink>
          <w:r w:rsidR="787BA016">
            <w:fldChar w:fldCharType="end"/>
          </w:r>
        </w:p>
      </w:sdtContent>
    </w:sdt>
    <w:p w14:paraId="5602B52D" w14:textId="5578DC5F" w:rsidR="001E657C" w:rsidRDefault="001E657C" w:rsidP="00B74D6C"/>
    <w:p w14:paraId="40ED51B2" w14:textId="77777777" w:rsidR="00B74D6C" w:rsidRDefault="00B74D6C">
      <w:pPr>
        <w:rPr>
          <w:rFonts w:eastAsiaTheme="majorEastAsia" w:cstheme="majorBidi"/>
          <w:b/>
          <w:sz w:val="28"/>
          <w:szCs w:val="32"/>
          <w:u w:val="single"/>
        </w:rPr>
      </w:pPr>
      <w:r>
        <w:br w:type="page"/>
      </w:r>
    </w:p>
    <w:p w14:paraId="6B63E50A" w14:textId="77777777" w:rsidR="00A03C8F" w:rsidRDefault="00A03C8F" w:rsidP="009F7FC2">
      <w:pPr>
        <w:pStyle w:val="Heading1"/>
      </w:pPr>
      <w:bookmarkStart w:id="0" w:name="_Toc1868530471"/>
      <w:r>
        <w:lastRenderedPageBreak/>
        <w:t>Course Description</w:t>
      </w:r>
      <w:bookmarkEnd w:id="0"/>
    </w:p>
    <w:p w14:paraId="77271871" w14:textId="77777777" w:rsidR="00A40285" w:rsidRDefault="00A40285" w:rsidP="00441DE9">
      <w:pPr>
        <w:rPr>
          <w:rFonts w:ascii="Times New Roman" w:hAnsi="Times New Roman" w:cs="Times New Roman"/>
        </w:rPr>
      </w:pPr>
    </w:p>
    <w:p w14:paraId="6717D848" w14:textId="4465241C" w:rsidR="00441DE9" w:rsidRDefault="00441DE9" w:rsidP="787BA016">
      <w:pPr>
        <w:rPr>
          <w:rFonts w:eastAsia="Arial" w:cs="Arial"/>
        </w:rPr>
      </w:pPr>
      <w:r w:rsidRPr="787BA016">
        <w:rPr>
          <w:rFonts w:eastAsia="Arial" w:cs="Arial"/>
        </w:rPr>
        <w:t>The MPP-DS is preparing you for a wide variety of roles.  Some of you may be interested in being data scientists or analysts.  Most of you will choose roles where you are examining data to make a decision, commissioning studies, or working in partnership with data scientists/analysts to address an issue.</w:t>
      </w:r>
    </w:p>
    <w:p w14:paraId="2EEB9518" w14:textId="2647A336" w:rsidR="00441DE9" w:rsidRDefault="00441DE9" w:rsidP="787BA016">
      <w:pPr>
        <w:rPr>
          <w:rFonts w:eastAsia="Arial" w:cs="Arial"/>
        </w:rPr>
      </w:pPr>
      <w:r w:rsidRPr="787BA016">
        <w:rPr>
          <w:rFonts w:eastAsia="Arial" w:cs="Arial"/>
        </w:rPr>
        <w:t xml:space="preserve">This course is the first of a series of three where you will learn to use the R programming language for statistical computing to analyze social scientific data. The main objective of this course is to allow you to become familiar with R and be able to use it to read, </w:t>
      </w:r>
      <w:proofErr w:type="spellStart"/>
      <w:r w:rsidRPr="787BA016">
        <w:rPr>
          <w:rFonts w:eastAsia="Arial" w:cs="Arial"/>
        </w:rPr>
        <w:t>visualise</w:t>
      </w:r>
      <w:proofErr w:type="spellEnd"/>
      <w:r w:rsidRPr="787BA016">
        <w:rPr>
          <w:rFonts w:eastAsia="Arial" w:cs="Arial"/>
        </w:rPr>
        <w:t>, transform and analyze quantitative data</w:t>
      </w:r>
      <w:r w:rsidR="00BE0652" w:rsidRPr="787BA016">
        <w:rPr>
          <w:rFonts w:eastAsia="Arial" w:cs="Arial"/>
        </w:rPr>
        <w:t>.</w:t>
      </w:r>
    </w:p>
    <w:p w14:paraId="4FEF6765" w14:textId="77777777" w:rsidR="00441DE9" w:rsidRDefault="00441DE9" w:rsidP="787BA016">
      <w:pPr>
        <w:rPr>
          <w:rFonts w:eastAsia="Arial" w:cs="Arial"/>
        </w:rPr>
      </w:pPr>
      <w:r w:rsidRPr="787BA016">
        <w:rPr>
          <w:rFonts w:eastAsia="Arial" w:cs="Arial"/>
        </w:rPr>
        <w:t>This course is different from a traditional graduate course.  Each 90-minute class will be divided in two. The first half will consist in a short presentation of key concepts. The second half will be self-directed and will consist of hands-on exercises.</w:t>
      </w:r>
    </w:p>
    <w:p w14:paraId="7A59F42C" w14:textId="77777777" w:rsidR="00441DE9" w:rsidRDefault="00441DE9" w:rsidP="787BA016">
      <w:pPr>
        <w:rPr>
          <w:rFonts w:eastAsia="Arial" w:cs="Arial"/>
        </w:rPr>
      </w:pPr>
      <w:r w:rsidRPr="787BA016">
        <w:rPr>
          <w:rFonts w:eastAsia="Arial" w:cs="Arial"/>
        </w:rPr>
        <w:t>Practicing outside class is highly recommended. I don’t expect us to have enough time to complete all exercises every week, so you are responsible to finish them after the class. R, and data analysis in general, are best learned by doing and by encountering (and then fixing) problems, so writing code every week is important.</w:t>
      </w:r>
    </w:p>
    <w:p w14:paraId="013E2557" w14:textId="53A0F48C" w:rsidR="00A03C8F" w:rsidRDefault="00A03C8F" w:rsidP="009F7FC2">
      <w:pPr>
        <w:pStyle w:val="Heading1"/>
      </w:pPr>
      <w:bookmarkStart w:id="1" w:name="_Toc1234085907"/>
      <w:r>
        <w:t>Course Objectives</w:t>
      </w:r>
      <w:bookmarkEnd w:id="1"/>
    </w:p>
    <w:p w14:paraId="32F2DECC" w14:textId="4DFBDB00" w:rsidR="00441DE9" w:rsidRPr="00834082" w:rsidRDefault="00441DE9" w:rsidP="787BA016">
      <w:pPr>
        <w:rPr>
          <w:rFonts w:eastAsia="Arial" w:cs="Arial"/>
        </w:rPr>
      </w:pPr>
      <w:r w:rsidRPr="00834082">
        <w:rPr>
          <w:rFonts w:eastAsia="Arial" w:cs="Arial"/>
        </w:rPr>
        <w:t xml:space="preserve">The main objective of this course is to allow you to become familiar with R and be able to use it to read, </w:t>
      </w:r>
      <w:proofErr w:type="spellStart"/>
      <w:r w:rsidRPr="00834082">
        <w:rPr>
          <w:rFonts w:eastAsia="Arial" w:cs="Arial"/>
        </w:rPr>
        <w:t>visualise</w:t>
      </w:r>
      <w:proofErr w:type="spellEnd"/>
      <w:r w:rsidRPr="00834082">
        <w:rPr>
          <w:rFonts w:eastAsia="Arial" w:cs="Arial"/>
        </w:rPr>
        <w:t xml:space="preserve">, transform and analyze quantitative data, and prepare you for </w:t>
      </w:r>
      <w:r w:rsidR="00BE0652" w:rsidRPr="00834082">
        <w:rPr>
          <w:rFonts w:eastAsia="Arial" w:cs="Arial"/>
        </w:rPr>
        <w:t xml:space="preserve">the </w:t>
      </w:r>
      <w:r w:rsidRPr="00834082">
        <w:rPr>
          <w:rFonts w:eastAsia="Arial" w:cs="Arial"/>
        </w:rPr>
        <w:t xml:space="preserve">Data Analysis </w:t>
      </w:r>
      <w:r w:rsidR="00BE0652" w:rsidRPr="00834082">
        <w:rPr>
          <w:rFonts w:eastAsia="Arial" w:cs="Arial"/>
        </w:rPr>
        <w:t>in the Winter semester.</w:t>
      </w:r>
    </w:p>
    <w:p w14:paraId="4EDF740B" w14:textId="4F70C186" w:rsidR="00A03C8F" w:rsidRDefault="00A03C8F" w:rsidP="009F7FC2">
      <w:pPr>
        <w:pStyle w:val="Heading1"/>
      </w:pPr>
      <w:bookmarkStart w:id="2" w:name="_Toc1336877630"/>
      <w:r>
        <w:t>Required Materials and Texts</w:t>
      </w:r>
      <w:bookmarkEnd w:id="2"/>
    </w:p>
    <w:p w14:paraId="6B1C7368" w14:textId="77777777" w:rsidR="00441DE9" w:rsidRDefault="00441DE9" w:rsidP="00441DE9"/>
    <w:p w14:paraId="1D09E4C2" w14:textId="2E89BEB3" w:rsidR="00441DE9" w:rsidRPr="00AD1C97" w:rsidRDefault="00441DE9" w:rsidP="787BA016">
      <w:pPr>
        <w:rPr>
          <w:rFonts w:eastAsia="Arial" w:cs="Arial"/>
        </w:rPr>
      </w:pPr>
      <w:r w:rsidRPr="00834082">
        <w:rPr>
          <w:rFonts w:eastAsia="Arial" w:cs="Arial"/>
        </w:rPr>
        <w:t xml:space="preserve">This course will use two freely available textbooks. One important advantage of R, in addition to </w:t>
      </w:r>
      <w:proofErr w:type="spellStart"/>
      <w:r w:rsidRPr="00834082">
        <w:rPr>
          <w:rFonts w:eastAsia="Arial" w:cs="Arial"/>
        </w:rPr>
        <w:t>it</w:t>
      </w:r>
      <w:proofErr w:type="spellEnd"/>
      <w:r w:rsidRPr="00834082">
        <w:rPr>
          <w:rFonts w:eastAsia="Arial" w:cs="Arial"/>
        </w:rPr>
        <w:t xml:space="preserve"> being free, is that an important ecosystem of freely available resources has developed to help learn R. In addition to books, thousands of </w:t>
      </w:r>
      <w:proofErr w:type="spellStart"/>
      <w:r w:rsidRPr="00834082">
        <w:rPr>
          <w:rFonts w:eastAsia="Arial" w:cs="Arial"/>
        </w:rPr>
        <w:t>Youtube</w:t>
      </w:r>
      <w:proofErr w:type="spellEnd"/>
      <w:r w:rsidRPr="00834082">
        <w:rPr>
          <w:rFonts w:eastAsia="Arial" w:cs="Arial"/>
        </w:rPr>
        <w:t xml:space="preserve"> videos/series, MOOC, blog posts and tutorials exists for almost anything that can be done. Some will be referenced in the class, but this is mostly for further learning.</w:t>
      </w:r>
      <w:r>
        <w:br/>
      </w:r>
      <w:r>
        <w:br/>
      </w:r>
    </w:p>
    <w:p w14:paraId="360D1B5E" w14:textId="772A67EF" w:rsidR="00441DE9" w:rsidRPr="00834082" w:rsidRDefault="00441DE9" w:rsidP="787BA016">
      <w:pPr>
        <w:rPr>
          <w:rFonts w:eastAsia="Arial" w:cs="Arial"/>
        </w:rPr>
      </w:pPr>
      <w:r w:rsidRPr="00834082">
        <w:rPr>
          <w:rFonts w:eastAsia="Arial" w:cs="Arial"/>
        </w:rPr>
        <w:t xml:space="preserve">The two textbooks used in the course are: </w:t>
      </w:r>
      <w:r>
        <w:br/>
      </w:r>
      <w:r>
        <w:br/>
      </w:r>
      <w:r w:rsidRPr="00834082">
        <w:rPr>
          <w:rFonts w:eastAsia="Arial" w:cs="Arial"/>
        </w:rPr>
        <w:t>R for Data Science (R4DS</w:t>
      </w:r>
      <w:r w:rsidR="00BE0652" w:rsidRPr="00834082">
        <w:rPr>
          <w:rFonts w:eastAsia="Arial" w:cs="Arial"/>
        </w:rPr>
        <w:t xml:space="preserve"> 2 ed</w:t>
      </w:r>
      <w:r w:rsidRPr="00834082">
        <w:rPr>
          <w:rFonts w:eastAsia="Arial" w:cs="Arial"/>
        </w:rPr>
        <w:t xml:space="preserve">) by Hadley Wickham and Garrett </w:t>
      </w:r>
      <w:proofErr w:type="spellStart"/>
      <w:r w:rsidRPr="00834082">
        <w:rPr>
          <w:rFonts w:eastAsia="Arial" w:cs="Arial"/>
        </w:rPr>
        <w:t>Gromelund</w:t>
      </w:r>
      <w:proofErr w:type="spellEnd"/>
      <w:r w:rsidRPr="00834082">
        <w:rPr>
          <w:rFonts w:eastAsia="Arial" w:cs="Arial"/>
        </w:rPr>
        <w:t xml:space="preserve"> Available: </w:t>
      </w:r>
      <w:r w:rsidR="00BE0652" w:rsidRPr="00834082">
        <w:rPr>
          <w:rFonts w:eastAsia="Arial" w:cs="Arial"/>
        </w:rPr>
        <w:t>https://r4ds.hadley.nz/</w:t>
      </w:r>
    </w:p>
    <w:p w14:paraId="2AEB20B7" w14:textId="74E9B31A" w:rsidR="00BE0652" w:rsidRPr="00834082" w:rsidRDefault="00441DE9" w:rsidP="787BA016">
      <w:pPr>
        <w:rPr>
          <w:rStyle w:val="Hyperlink"/>
          <w:rFonts w:eastAsia="Arial" w:cs="Arial"/>
        </w:rPr>
      </w:pPr>
      <w:r w:rsidRPr="00834082">
        <w:rPr>
          <w:rFonts w:eastAsia="Arial" w:cs="Arial"/>
        </w:rPr>
        <w:lastRenderedPageBreak/>
        <w:t xml:space="preserve">Modern Dive: Statistical Inference via Data Science (Modern) by Chester </w:t>
      </w:r>
      <w:proofErr w:type="spellStart"/>
      <w:r w:rsidRPr="00834082">
        <w:rPr>
          <w:rFonts w:eastAsia="Arial" w:cs="Arial"/>
        </w:rPr>
        <w:t>Ismay</w:t>
      </w:r>
      <w:proofErr w:type="spellEnd"/>
      <w:r w:rsidRPr="00834082">
        <w:rPr>
          <w:rFonts w:eastAsia="Arial" w:cs="Arial"/>
        </w:rPr>
        <w:t xml:space="preserve"> and Albert Y. Kim Available: </w:t>
      </w:r>
      <w:hyperlink r:id="rId13">
        <w:r w:rsidRPr="00834082">
          <w:rPr>
            <w:rStyle w:val="Hyperlink"/>
            <w:rFonts w:eastAsia="Arial" w:cs="Arial"/>
          </w:rPr>
          <w:t>https://moderndive.com/</w:t>
        </w:r>
      </w:hyperlink>
    </w:p>
    <w:p w14:paraId="7288520B" w14:textId="0E56CC0A" w:rsidR="00BE0652" w:rsidRPr="00834082" w:rsidRDefault="00BE0652" w:rsidP="787BA016">
      <w:pPr>
        <w:rPr>
          <w:rStyle w:val="Hyperlink"/>
          <w:rFonts w:eastAsia="Arial" w:cs="Arial"/>
          <w:color w:val="000000" w:themeColor="text1"/>
          <w:u w:val="none"/>
        </w:rPr>
      </w:pPr>
      <w:r w:rsidRPr="00834082">
        <w:rPr>
          <w:rStyle w:val="Hyperlink"/>
          <w:rFonts w:eastAsia="Arial" w:cs="Arial"/>
          <w:color w:val="000000" w:themeColor="text1"/>
          <w:u w:val="none"/>
        </w:rPr>
        <w:t xml:space="preserve">An alternative resource is the notes to this course: </w:t>
      </w:r>
      <w:hyperlink r:id="rId14" w:anchor="other-contributors">
        <w:r w:rsidRPr="00834082">
          <w:rPr>
            <w:rStyle w:val="Hyperlink"/>
            <w:rFonts w:eastAsia="Arial" w:cs="Arial"/>
          </w:rPr>
          <w:t>https://stat545.com/index.html#other-contributors</w:t>
        </w:r>
      </w:hyperlink>
      <w:r w:rsidRPr="00834082">
        <w:rPr>
          <w:rStyle w:val="Hyperlink"/>
          <w:rFonts w:eastAsia="Arial" w:cs="Arial"/>
          <w:color w:val="000000" w:themeColor="text1"/>
          <w:u w:val="none"/>
        </w:rPr>
        <w:t>.</w:t>
      </w:r>
    </w:p>
    <w:p w14:paraId="393576AC" w14:textId="6FCAF927" w:rsidR="00BE0652" w:rsidRPr="00834082" w:rsidRDefault="00BE0652" w:rsidP="787BA016">
      <w:pPr>
        <w:rPr>
          <w:rStyle w:val="Hyperlink"/>
          <w:rFonts w:eastAsia="Arial" w:cs="Arial"/>
          <w:color w:val="000000" w:themeColor="text1"/>
          <w:u w:val="none"/>
        </w:rPr>
      </w:pPr>
      <w:r w:rsidRPr="00834082">
        <w:rPr>
          <w:rStyle w:val="Hyperlink"/>
          <w:rFonts w:eastAsia="Arial" w:cs="Arial"/>
          <w:color w:val="000000" w:themeColor="text1"/>
          <w:u w:val="none"/>
        </w:rPr>
        <w:t>In most ways, the content covered in all three resources is similar, but we will focus on R4DS 2 ed.</w:t>
      </w:r>
    </w:p>
    <w:p w14:paraId="0B12FB61" w14:textId="5528A8A0" w:rsidR="00A03C8F" w:rsidRDefault="00DD55CC" w:rsidP="009F7FC2">
      <w:pPr>
        <w:pStyle w:val="Heading1"/>
      </w:pPr>
      <w:bookmarkStart w:id="3" w:name="_Toc649715422"/>
      <w:r>
        <w:t>Class Format</w:t>
      </w:r>
      <w:bookmarkEnd w:id="3"/>
    </w:p>
    <w:p w14:paraId="07EC9259" w14:textId="19B70FB0" w:rsidR="00441DE9" w:rsidRDefault="00441DE9" w:rsidP="00441DE9"/>
    <w:p w14:paraId="1EE1A4FC" w14:textId="393D7439" w:rsidR="00441DE9" w:rsidRDefault="05458AA2" w:rsidP="00441DE9">
      <w:r>
        <w:t>The course</w:t>
      </w:r>
      <w:r w:rsidR="00441DE9">
        <w:t xml:space="preserve"> is fully online.</w:t>
      </w:r>
    </w:p>
    <w:p w14:paraId="2EE807A1" w14:textId="4BA47EA4" w:rsidR="0057692A" w:rsidRDefault="4A277839" w:rsidP="787BA016">
      <w:pPr>
        <w:spacing w:after="0"/>
        <w:rPr>
          <w:rFonts w:ascii="Roboto" w:hAnsi="Roboto"/>
          <w:color w:val="3C4043"/>
          <w:sz w:val="21"/>
          <w:szCs w:val="21"/>
        </w:rPr>
      </w:pPr>
      <w:r w:rsidRPr="787BA016">
        <w:rPr>
          <w:rFonts w:ascii="Aptos" w:eastAsia="Aptos" w:hAnsi="Aptos" w:cs="Aptos"/>
          <w:color w:val="000000" w:themeColor="text1"/>
          <w:szCs w:val="24"/>
        </w:rPr>
        <w:t xml:space="preserve"> Join Zoom Meeting</w:t>
      </w:r>
    </w:p>
    <w:p w14:paraId="4224B0AD" w14:textId="0BD80EE7" w:rsidR="0057692A" w:rsidRDefault="0057692A" w:rsidP="0057692A">
      <w:pPr>
        <w:spacing w:after="0"/>
      </w:pPr>
      <w:hyperlink r:id="rId15" w:history="1">
        <w:r w:rsidR="4A277839" w:rsidRPr="787BA016">
          <w:rPr>
            <w:rStyle w:val="Hyperlink"/>
            <w:rFonts w:ascii="Aptos" w:eastAsia="Aptos" w:hAnsi="Aptos" w:cs="Aptos"/>
            <w:szCs w:val="24"/>
          </w:rPr>
          <w:t>https://mcmaster.zoom.us/j/96568655841?pwd=bVRCQnZuTlNGQWkzRXZxcHV4NU1vZz09</w:t>
        </w:r>
      </w:hyperlink>
    </w:p>
    <w:p w14:paraId="1725B18E" w14:textId="1AE5C3DD" w:rsidR="0057692A" w:rsidRDefault="4A277839" w:rsidP="0057692A">
      <w:pPr>
        <w:spacing w:after="0"/>
      </w:pPr>
      <w:r w:rsidRPr="787BA016">
        <w:rPr>
          <w:rFonts w:ascii="Aptos" w:eastAsia="Aptos" w:hAnsi="Aptos" w:cs="Aptos"/>
          <w:color w:val="000000" w:themeColor="text1"/>
          <w:szCs w:val="24"/>
        </w:rPr>
        <w:t xml:space="preserve"> Meeting ID: 965 6865 5841</w:t>
      </w:r>
    </w:p>
    <w:p w14:paraId="610421D3" w14:textId="46A50217" w:rsidR="0057692A" w:rsidRDefault="4A277839" w:rsidP="0057692A">
      <w:pPr>
        <w:spacing w:after="0"/>
      </w:pPr>
      <w:r w:rsidRPr="787BA016">
        <w:rPr>
          <w:rFonts w:ascii="Aptos" w:eastAsia="Aptos" w:hAnsi="Aptos" w:cs="Aptos"/>
          <w:color w:val="000000" w:themeColor="text1"/>
          <w:szCs w:val="24"/>
        </w:rPr>
        <w:t>Passcode: 292938</w:t>
      </w:r>
    </w:p>
    <w:p w14:paraId="3CB17845" w14:textId="48814AE2" w:rsidR="0057692A" w:rsidRDefault="0057692A" w:rsidP="787BA016">
      <w:pPr>
        <w:spacing w:after="0"/>
        <w:rPr>
          <w:rFonts w:ascii="Roboto" w:hAnsi="Roboto"/>
          <w:color w:val="3C4043"/>
          <w:sz w:val="21"/>
          <w:szCs w:val="21"/>
        </w:rPr>
      </w:pPr>
    </w:p>
    <w:p w14:paraId="7A618F2F" w14:textId="4901DF35" w:rsidR="00A05C89" w:rsidRDefault="00A05C89" w:rsidP="009F7FC2">
      <w:pPr>
        <w:pStyle w:val="Heading1"/>
      </w:pPr>
      <w:bookmarkStart w:id="4" w:name="_Toc589373897"/>
      <w:r>
        <w:t xml:space="preserve">Course Evaluation – </w:t>
      </w:r>
      <w:r w:rsidR="00DD55CC">
        <w:t>Overview</w:t>
      </w:r>
      <w:bookmarkEnd w:id="4"/>
    </w:p>
    <w:p w14:paraId="67DCDA4E" w14:textId="1EAFCB50" w:rsidR="00441DE9" w:rsidRDefault="00441DE9" w:rsidP="00441DE9"/>
    <w:p w14:paraId="718CFB1F" w14:textId="4C7C5FA5" w:rsidR="00441DE9" w:rsidRPr="00834082" w:rsidRDefault="00441DE9" w:rsidP="787BA016">
      <w:pPr>
        <w:rPr>
          <w:rFonts w:eastAsia="Arial" w:cs="Arial"/>
        </w:rPr>
      </w:pPr>
      <w:r w:rsidRPr="00834082">
        <w:rPr>
          <w:rFonts w:eastAsia="Arial" w:cs="Arial"/>
        </w:rPr>
        <w:t xml:space="preserve">This course if pass/fail and, like a professional development workshop, meant to be driven by the desire to learn rather than by a grade. Students who clearly go beyond expectations can be attributed pass with distinction. Daily work (in-class exercises) will not be collected and graded.  There will be one homework </w:t>
      </w:r>
      <w:r w:rsidR="46A0A570" w:rsidRPr="00834082">
        <w:rPr>
          <w:rFonts w:eastAsia="Arial" w:cs="Arial"/>
        </w:rPr>
        <w:t xml:space="preserve">assignment </w:t>
      </w:r>
      <w:r w:rsidRPr="00834082">
        <w:rPr>
          <w:rFonts w:eastAsia="Arial" w:cs="Arial"/>
        </w:rPr>
        <w:t>(due week 4) and two projects (due week 6 and week 14) where you will apply the skills you have learned, and these will be collected, and feedback provided.</w:t>
      </w:r>
    </w:p>
    <w:p w14:paraId="4146DED5" w14:textId="77777777" w:rsidR="00441DE9" w:rsidRDefault="00441DE9" w:rsidP="787BA016">
      <w:pPr>
        <w:rPr>
          <w:rFonts w:eastAsia="Arial" w:cs="Arial"/>
        </w:rPr>
      </w:pPr>
      <w:r w:rsidRPr="00834082">
        <w:rPr>
          <w:rFonts w:eastAsia="Arial" w:cs="Arial"/>
        </w:rPr>
        <w:t>Homework and projects should be done individually.</w:t>
      </w:r>
    </w:p>
    <w:p w14:paraId="610357A7" w14:textId="52BF6FAC" w:rsidR="7CB3F97E" w:rsidRDefault="7CB3F97E" w:rsidP="00834082">
      <w:pPr>
        <w:pStyle w:val="Heading2"/>
        <w:spacing w:line="276" w:lineRule="auto"/>
        <w:ind w:right="432"/>
        <w:rPr>
          <w:rFonts w:eastAsia="Arial" w:cs="Arial"/>
          <w:szCs w:val="24"/>
        </w:rPr>
      </w:pPr>
      <w:bookmarkStart w:id="5" w:name="_Toc157758017"/>
      <w:r w:rsidRPr="787BA016">
        <w:rPr>
          <w:rFonts w:eastAsia="Arial" w:cs="Arial"/>
          <w:bCs/>
        </w:rPr>
        <w:t>Homework assignment 1 (20%), due October 4</w:t>
      </w:r>
      <w:bookmarkEnd w:id="5"/>
    </w:p>
    <w:p w14:paraId="3A274896" w14:textId="0A657E56" w:rsidR="7CB3F97E" w:rsidRDefault="7CB3F97E" w:rsidP="00834082">
      <w:pPr>
        <w:pStyle w:val="Heading2"/>
        <w:spacing w:line="276" w:lineRule="auto"/>
        <w:ind w:right="432"/>
        <w:rPr>
          <w:rFonts w:eastAsia="Arial" w:cs="Arial"/>
          <w:b w:val="0"/>
          <w:bCs/>
        </w:rPr>
      </w:pPr>
      <w:bookmarkStart w:id="6" w:name="_Toc819873654"/>
      <w:r w:rsidRPr="787BA016">
        <w:rPr>
          <w:rFonts w:eastAsia="Arial" w:cs="Arial"/>
          <w:bCs/>
        </w:rPr>
        <w:t>Project 1 (30%), due November 8</w:t>
      </w:r>
      <w:bookmarkEnd w:id="6"/>
    </w:p>
    <w:p w14:paraId="67C65BFB" w14:textId="15CFAEB5" w:rsidR="7CB3F97E" w:rsidRDefault="7CB3F97E" w:rsidP="00834082">
      <w:pPr>
        <w:pStyle w:val="Heading2"/>
        <w:spacing w:line="276" w:lineRule="auto"/>
        <w:ind w:right="432"/>
        <w:rPr>
          <w:rFonts w:eastAsia="Arial" w:cs="Arial"/>
          <w:b w:val="0"/>
          <w:bCs/>
        </w:rPr>
      </w:pPr>
      <w:bookmarkStart w:id="7" w:name="_Toc1144279978"/>
      <w:r w:rsidRPr="787BA016">
        <w:rPr>
          <w:rFonts w:eastAsia="Arial" w:cs="Arial"/>
          <w:bCs/>
        </w:rPr>
        <w:t>Project 2 (30%), due December 15</w:t>
      </w:r>
      <w:bookmarkEnd w:id="7"/>
    </w:p>
    <w:p w14:paraId="2F1F8547" w14:textId="1627982E" w:rsidR="7CB3F97E" w:rsidRDefault="7CB3F97E" w:rsidP="00834082">
      <w:pPr>
        <w:keepNext/>
        <w:keepLines/>
        <w:spacing w:before="120" w:line="276" w:lineRule="auto"/>
        <w:ind w:right="432"/>
        <w:rPr>
          <w:rFonts w:eastAsia="Arial" w:cs="Arial"/>
          <w:bCs/>
        </w:rPr>
      </w:pPr>
      <w:r w:rsidRPr="787BA016">
        <w:rPr>
          <w:rFonts w:eastAsia="Arial" w:cs="Arial"/>
          <w:b/>
          <w:bCs/>
          <w:sz w:val="26"/>
          <w:szCs w:val="26"/>
        </w:rPr>
        <w:t>Participation (20%)</w:t>
      </w:r>
    </w:p>
    <w:p w14:paraId="35ACE3E4" w14:textId="77777777" w:rsidR="00DD55CC" w:rsidRDefault="00A05C89" w:rsidP="009F7FC2">
      <w:pPr>
        <w:pStyle w:val="Heading1"/>
      </w:pPr>
      <w:bookmarkStart w:id="8" w:name="_Toc533952277"/>
      <w:r>
        <w:t>Course Evaluation – Details</w:t>
      </w:r>
      <w:bookmarkEnd w:id="8"/>
    </w:p>
    <w:p w14:paraId="61F93C4D" w14:textId="77777777" w:rsidR="00441DE9" w:rsidRDefault="00441DE9" w:rsidP="00441DE9">
      <w:pPr>
        <w:rPr>
          <w:rFonts w:ascii="Times New Roman" w:hAnsi="Times New Roman" w:cs="Times New Roman"/>
        </w:rPr>
      </w:pPr>
    </w:p>
    <w:p w14:paraId="2B468C7C" w14:textId="2F35E254" w:rsidR="00441DE9" w:rsidRPr="00834082" w:rsidRDefault="00441DE9" w:rsidP="787BA016">
      <w:pPr>
        <w:rPr>
          <w:rFonts w:eastAsia="Arial" w:cs="Arial"/>
        </w:rPr>
      </w:pPr>
      <w:r w:rsidRPr="00834082">
        <w:rPr>
          <w:rFonts w:eastAsia="Arial" w:cs="Arial"/>
        </w:rPr>
        <w:lastRenderedPageBreak/>
        <w:t xml:space="preserve">Homework 1 will be assigned on </w:t>
      </w:r>
      <w:r w:rsidR="009A7578" w:rsidRPr="00834082">
        <w:rPr>
          <w:rFonts w:eastAsia="Arial" w:cs="Arial"/>
        </w:rPr>
        <w:t>September 27</w:t>
      </w:r>
      <w:r w:rsidRPr="00834082">
        <w:rPr>
          <w:rFonts w:eastAsia="Arial" w:cs="Arial"/>
        </w:rPr>
        <w:t xml:space="preserve"> and due on </w:t>
      </w:r>
      <w:r w:rsidR="009A7578" w:rsidRPr="00834082">
        <w:rPr>
          <w:rFonts w:eastAsia="Arial" w:cs="Arial"/>
        </w:rPr>
        <w:t>October 4</w:t>
      </w:r>
      <w:r w:rsidRPr="00834082">
        <w:rPr>
          <w:rFonts w:eastAsia="Arial" w:cs="Arial"/>
        </w:rPr>
        <w:t xml:space="preserve">. Homework 1 is a simple coding exercise. It counts towards 20% of the final pass/fail mark.  </w:t>
      </w:r>
    </w:p>
    <w:p w14:paraId="21B3CEE6" w14:textId="09464E45" w:rsidR="00441DE9" w:rsidRPr="00834082" w:rsidRDefault="00441DE9" w:rsidP="787BA016">
      <w:pPr>
        <w:rPr>
          <w:rFonts w:eastAsia="Arial" w:cs="Arial"/>
        </w:rPr>
      </w:pPr>
      <w:r w:rsidRPr="00834082">
        <w:rPr>
          <w:rFonts w:eastAsia="Arial" w:cs="Arial"/>
        </w:rPr>
        <w:t xml:space="preserve">Project 1 will be assigned on </w:t>
      </w:r>
      <w:r w:rsidR="009A7578" w:rsidRPr="00834082">
        <w:rPr>
          <w:rFonts w:eastAsia="Arial" w:cs="Arial"/>
        </w:rPr>
        <w:t>October 25</w:t>
      </w:r>
      <w:r w:rsidRPr="00834082">
        <w:rPr>
          <w:rFonts w:eastAsia="Arial" w:cs="Arial"/>
        </w:rPr>
        <w:t xml:space="preserve"> and due on </w:t>
      </w:r>
      <w:r w:rsidR="009A7578" w:rsidRPr="00834082">
        <w:rPr>
          <w:rFonts w:eastAsia="Arial" w:cs="Arial"/>
        </w:rPr>
        <w:t>November 8</w:t>
      </w:r>
      <w:r w:rsidRPr="00834082">
        <w:rPr>
          <w:rFonts w:eastAsia="Arial" w:cs="Arial"/>
        </w:rPr>
        <w:t xml:space="preserve">. It will involve the univariate analysis of one or more variable and a write-up. It counts towards 30% of the final pass/fail mark  </w:t>
      </w:r>
    </w:p>
    <w:p w14:paraId="67F9E658" w14:textId="2BA92CC6" w:rsidR="00441DE9" w:rsidRPr="00834082" w:rsidRDefault="00441DE9" w:rsidP="787BA016">
      <w:pPr>
        <w:rPr>
          <w:rFonts w:eastAsia="Arial" w:cs="Arial"/>
        </w:rPr>
      </w:pPr>
      <w:r w:rsidRPr="00834082">
        <w:rPr>
          <w:rFonts w:eastAsia="Arial" w:cs="Arial"/>
        </w:rPr>
        <w:t xml:space="preserve">Project 2 will be assigned on </w:t>
      </w:r>
      <w:r w:rsidR="009A7578" w:rsidRPr="00834082">
        <w:rPr>
          <w:rFonts w:eastAsia="Arial" w:cs="Arial"/>
        </w:rPr>
        <w:t>November 22</w:t>
      </w:r>
      <w:r w:rsidRPr="00834082">
        <w:rPr>
          <w:rFonts w:eastAsia="Arial" w:cs="Arial"/>
        </w:rPr>
        <w:t xml:space="preserve"> and due on </w:t>
      </w:r>
      <w:r w:rsidR="009A7578" w:rsidRPr="00834082">
        <w:rPr>
          <w:rFonts w:eastAsia="Arial" w:cs="Arial"/>
        </w:rPr>
        <w:t>December 15</w:t>
      </w:r>
      <w:r w:rsidRPr="00834082">
        <w:rPr>
          <w:rFonts w:eastAsia="Arial" w:cs="Arial"/>
        </w:rPr>
        <w:t>. It will involve the bivariate analysis of one or more set of two variables and a write-up. It counts towards 30% of the final pass/fail mark.</w:t>
      </w:r>
    </w:p>
    <w:p w14:paraId="1183FDA0" w14:textId="77777777" w:rsidR="00441DE9" w:rsidRPr="00834082" w:rsidRDefault="00441DE9" w:rsidP="787BA016">
      <w:pPr>
        <w:rPr>
          <w:rFonts w:eastAsia="Arial" w:cs="Arial"/>
        </w:rPr>
      </w:pPr>
      <w:r w:rsidRPr="00834082">
        <w:rPr>
          <w:rFonts w:eastAsia="Arial" w:cs="Arial"/>
        </w:rPr>
        <w:t xml:space="preserve">Attendance and participation will count towards 20% of the final pass/fail mark. At the minimum, you should attend class, show some signs of having done the readings and participate when we do exercises. </w:t>
      </w:r>
    </w:p>
    <w:p w14:paraId="76129FE4" w14:textId="77777777" w:rsidR="009F7FC2" w:rsidRDefault="009F7FC2" w:rsidP="009F7FC2">
      <w:pPr>
        <w:pStyle w:val="Heading1"/>
      </w:pPr>
      <w:bookmarkStart w:id="9" w:name="_Toc1437297015"/>
      <w:r>
        <w:t>Weekly Course Schedule and Required Readings</w:t>
      </w:r>
      <w:bookmarkEnd w:id="9"/>
    </w:p>
    <w:p w14:paraId="438CF260" w14:textId="35604298" w:rsidR="002B1B46" w:rsidRDefault="002B1B46" w:rsidP="002B1B46">
      <w:pPr>
        <w:pStyle w:val="Heading2"/>
      </w:pPr>
      <w:bookmarkStart w:id="10" w:name="_Toc945553546"/>
      <w:r>
        <w:t xml:space="preserve">Week 1 </w:t>
      </w:r>
      <w:r w:rsidR="000213DC">
        <w:t>(</w:t>
      </w:r>
      <w:r w:rsidR="00BE0652">
        <w:t>September</w:t>
      </w:r>
      <w:r w:rsidR="00A40285">
        <w:t xml:space="preserve"> </w:t>
      </w:r>
      <w:r w:rsidR="00BE0652">
        <w:t>13</w:t>
      </w:r>
      <w:r w:rsidR="00A40285">
        <w:t xml:space="preserve"> 202</w:t>
      </w:r>
      <w:r w:rsidR="00BE0652">
        <w:t>3</w:t>
      </w:r>
      <w:r w:rsidR="000213DC">
        <w:t>)</w:t>
      </w:r>
      <w:bookmarkEnd w:id="10"/>
    </w:p>
    <w:tbl>
      <w:tblPr>
        <w:tblStyle w:val="TableGrid"/>
        <w:tblW w:w="0" w:type="auto"/>
        <w:tblLook w:val="04A0" w:firstRow="1" w:lastRow="0" w:firstColumn="1" w:lastColumn="0" w:noHBand="0" w:noVBand="1"/>
      </w:tblPr>
      <w:tblGrid>
        <w:gridCol w:w="4248"/>
        <w:gridCol w:w="5102"/>
      </w:tblGrid>
      <w:tr w:rsidR="00441DE9" w14:paraId="68E7D9A9" w14:textId="77777777" w:rsidTr="00CC5E0B">
        <w:tc>
          <w:tcPr>
            <w:tcW w:w="9350" w:type="dxa"/>
            <w:gridSpan w:val="2"/>
          </w:tcPr>
          <w:p w14:paraId="71CD37F0" w14:textId="24772589" w:rsidR="00441DE9" w:rsidRDefault="00441DE9" w:rsidP="00CC5E0B">
            <w:r>
              <w:t>Week 1:</w:t>
            </w:r>
          </w:p>
        </w:tc>
      </w:tr>
      <w:tr w:rsidR="00441DE9" w14:paraId="28DF63D4" w14:textId="77777777" w:rsidTr="00CC5E0B">
        <w:tc>
          <w:tcPr>
            <w:tcW w:w="4248" w:type="dxa"/>
          </w:tcPr>
          <w:p w14:paraId="219622C1" w14:textId="77777777" w:rsidR="00441DE9" w:rsidRDefault="00441DE9" w:rsidP="00CC5E0B">
            <w:r>
              <w:t>Content</w:t>
            </w:r>
          </w:p>
        </w:tc>
        <w:tc>
          <w:tcPr>
            <w:tcW w:w="5102" w:type="dxa"/>
          </w:tcPr>
          <w:p w14:paraId="17C01158" w14:textId="77777777" w:rsidR="00441DE9" w:rsidRDefault="00441DE9" w:rsidP="00441DE9">
            <w:pPr>
              <w:pStyle w:val="ListParagraph"/>
              <w:numPr>
                <w:ilvl w:val="0"/>
                <w:numId w:val="9"/>
              </w:numPr>
              <w:spacing w:after="0"/>
            </w:pPr>
            <w:r>
              <w:t>Introduction</w:t>
            </w:r>
          </w:p>
          <w:p w14:paraId="3E661E88" w14:textId="77777777" w:rsidR="00441DE9" w:rsidRDefault="00441DE9" w:rsidP="00441DE9">
            <w:pPr>
              <w:pStyle w:val="ListParagraph"/>
              <w:numPr>
                <w:ilvl w:val="0"/>
                <w:numId w:val="9"/>
              </w:numPr>
              <w:spacing w:after="0"/>
            </w:pPr>
            <w:r>
              <w:t>Data Analysis MPP course series</w:t>
            </w:r>
          </w:p>
          <w:p w14:paraId="6EAE1EC5" w14:textId="77777777" w:rsidR="00441DE9" w:rsidRDefault="00441DE9" w:rsidP="00441DE9">
            <w:pPr>
              <w:pStyle w:val="ListParagraph"/>
              <w:numPr>
                <w:ilvl w:val="0"/>
                <w:numId w:val="9"/>
              </w:numPr>
              <w:spacing w:after="0"/>
            </w:pPr>
            <w:r>
              <w:t>Installing R, R Studio</w:t>
            </w:r>
          </w:p>
        </w:tc>
      </w:tr>
      <w:tr w:rsidR="00441DE9" w14:paraId="4EC872D8" w14:textId="77777777" w:rsidTr="00CC5E0B">
        <w:tc>
          <w:tcPr>
            <w:tcW w:w="4248" w:type="dxa"/>
          </w:tcPr>
          <w:p w14:paraId="1D058406" w14:textId="77777777" w:rsidR="00441DE9" w:rsidRDefault="00441DE9" w:rsidP="00CC5E0B">
            <w:r>
              <w:t>Readings</w:t>
            </w:r>
          </w:p>
        </w:tc>
        <w:tc>
          <w:tcPr>
            <w:tcW w:w="5102" w:type="dxa"/>
          </w:tcPr>
          <w:p w14:paraId="77A6A302" w14:textId="77777777" w:rsidR="00441DE9" w:rsidRDefault="00441DE9" w:rsidP="00441DE9">
            <w:pPr>
              <w:pStyle w:val="ListParagraph"/>
              <w:numPr>
                <w:ilvl w:val="0"/>
                <w:numId w:val="10"/>
              </w:numPr>
              <w:spacing w:after="0"/>
            </w:pPr>
            <w:r>
              <w:t>R4DS Chapter 1</w:t>
            </w:r>
          </w:p>
        </w:tc>
      </w:tr>
      <w:tr w:rsidR="00441DE9" w14:paraId="7FEF05D0" w14:textId="77777777" w:rsidTr="00CC5E0B">
        <w:tc>
          <w:tcPr>
            <w:tcW w:w="4248" w:type="dxa"/>
          </w:tcPr>
          <w:p w14:paraId="7AEAB0B1" w14:textId="77777777" w:rsidR="00441DE9" w:rsidRDefault="00441DE9" w:rsidP="00CC5E0B">
            <w:r>
              <w:t>In-class exercise</w:t>
            </w:r>
          </w:p>
        </w:tc>
        <w:tc>
          <w:tcPr>
            <w:tcW w:w="5102" w:type="dxa"/>
          </w:tcPr>
          <w:p w14:paraId="1889698B" w14:textId="77777777" w:rsidR="00441DE9" w:rsidRDefault="00441DE9" w:rsidP="00441DE9">
            <w:pPr>
              <w:pStyle w:val="ListParagraph"/>
              <w:numPr>
                <w:ilvl w:val="0"/>
                <w:numId w:val="10"/>
              </w:numPr>
              <w:spacing w:after="0"/>
            </w:pPr>
            <w:r>
              <w:t>Installing R and R Studio (R4DS 1.4)</w:t>
            </w:r>
          </w:p>
          <w:p w14:paraId="6AA2BB0E" w14:textId="77777777" w:rsidR="00441DE9" w:rsidRDefault="00441DE9" w:rsidP="00441DE9">
            <w:pPr>
              <w:pStyle w:val="ListParagraph"/>
              <w:numPr>
                <w:ilvl w:val="0"/>
                <w:numId w:val="10"/>
              </w:numPr>
              <w:spacing w:after="0"/>
            </w:pPr>
            <w:r>
              <w:t>Run all code snippets in R4DS Chapter 1</w:t>
            </w:r>
          </w:p>
        </w:tc>
      </w:tr>
    </w:tbl>
    <w:p w14:paraId="2CA1FA2B" w14:textId="532A8D41" w:rsidR="002B1B46" w:rsidRDefault="002B1B46" w:rsidP="002B1B46">
      <w:pPr>
        <w:pStyle w:val="Heading2"/>
      </w:pPr>
      <w:bookmarkStart w:id="11" w:name="_Toc184003042"/>
      <w:r>
        <w:t>Week 2</w:t>
      </w:r>
      <w:r w:rsidR="000213DC">
        <w:t xml:space="preserve"> (</w:t>
      </w:r>
      <w:r w:rsidR="00BE0652">
        <w:t>September</w:t>
      </w:r>
      <w:r w:rsidR="00A40285">
        <w:t xml:space="preserve"> </w:t>
      </w:r>
      <w:r w:rsidR="00BE0652">
        <w:t>20</w:t>
      </w:r>
      <w:r w:rsidR="00A40285">
        <w:t xml:space="preserve"> 2022</w:t>
      </w:r>
      <w:r w:rsidR="000213DC">
        <w:t>)</w:t>
      </w:r>
      <w:bookmarkEnd w:id="11"/>
    </w:p>
    <w:tbl>
      <w:tblPr>
        <w:tblStyle w:val="TableGrid"/>
        <w:tblW w:w="0" w:type="auto"/>
        <w:tblLook w:val="04A0" w:firstRow="1" w:lastRow="0" w:firstColumn="1" w:lastColumn="0" w:noHBand="0" w:noVBand="1"/>
      </w:tblPr>
      <w:tblGrid>
        <w:gridCol w:w="4248"/>
        <w:gridCol w:w="5102"/>
      </w:tblGrid>
      <w:tr w:rsidR="00441DE9" w14:paraId="42EA4175" w14:textId="77777777" w:rsidTr="00CC5E0B">
        <w:tc>
          <w:tcPr>
            <w:tcW w:w="9350" w:type="dxa"/>
            <w:gridSpan w:val="2"/>
          </w:tcPr>
          <w:p w14:paraId="63C2CAC8" w14:textId="2279DA1F" w:rsidR="00441DE9" w:rsidRDefault="00441DE9" w:rsidP="00CC5E0B">
            <w:r>
              <w:t xml:space="preserve">Week 2: </w:t>
            </w:r>
          </w:p>
        </w:tc>
      </w:tr>
      <w:tr w:rsidR="00441DE9" w14:paraId="1102AD2A" w14:textId="77777777" w:rsidTr="00CC5E0B">
        <w:tc>
          <w:tcPr>
            <w:tcW w:w="4248" w:type="dxa"/>
          </w:tcPr>
          <w:p w14:paraId="2FDE0770" w14:textId="77777777" w:rsidR="00441DE9" w:rsidRDefault="00441DE9" w:rsidP="00CC5E0B">
            <w:r>
              <w:t>Content</w:t>
            </w:r>
          </w:p>
        </w:tc>
        <w:tc>
          <w:tcPr>
            <w:tcW w:w="5102" w:type="dxa"/>
          </w:tcPr>
          <w:p w14:paraId="73D016AC" w14:textId="77777777" w:rsidR="00441DE9" w:rsidRDefault="00441DE9" w:rsidP="00441DE9">
            <w:pPr>
              <w:pStyle w:val="ListParagraph"/>
              <w:numPr>
                <w:ilvl w:val="0"/>
                <w:numId w:val="11"/>
              </w:numPr>
              <w:spacing w:after="0"/>
            </w:pPr>
            <w:r>
              <w:t>Data visualisation</w:t>
            </w:r>
          </w:p>
        </w:tc>
      </w:tr>
      <w:tr w:rsidR="00441DE9" w14:paraId="14A09D43" w14:textId="77777777" w:rsidTr="00CC5E0B">
        <w:tc>
          <w:tcPr>
            <w:tcW w:w="4248" w:type="dxa"/>
          </w:tcPr>
          <w:p w14:paraId="2EB9CE4B" w14:textId="77777777" w:rsidR="00441DE9" w:rsidRDefault="00441DE9" w:rsidP="00CC5E0B">
            <w:r>
              <w:t>Readings</w:t>
            </w:r>
          </w:p>
        </w:tc>
        <w:tc>
          <w:tcPr>
            <w:tcW w:w="5102" w:type="dxa"/>
          </w:tcPr>
          <w:p w14:paraId="292BE944" w14:textId="77777777" w:rsidR="00441DE9" w:rsidRDefault="00441DE9" w:rsidP="00441DE9">
            <w:pPr>
              <w:pStyle w:val="ListParagraph"/>
              <w:numPr>
                <w:ilvl w:val="0"/>
                <w:numId w:val="11"/>
              </w:numPr>
              <w:spacing w:after="0"/>
            </w:pPr>
            <w:r>
              <w:t>R4DS Chapters 2 and 3</w:t>
            </w:r>
          </w:p>
        </w:tc>
      </w:tr>
      <w:tr w:rsidR="00441DE9" w14:paraId="5549CFEA" w14:textId="77777777" w:rsidTr="00CC5E0B">
        <w:tc>
          <w:tcPr>
            <w:tcW w:w="4248" w:type="dxa"/>
          </w:tcPr>
          <w:p w14:paraId="70BDD8B9" w14:textId="77777777" w:rsidR="00441DE9" w:rsidRDefault="00441DE9" w:rsidP="00CC5E0B">
            <w:r>
              <w:t>In-class exercise</w:t>
            </w:r>
          </w:p>
        </w:tc>
        <w:tc>
          <w:tcPr>
            <w:tcW w:w="5102" w:type="dxa"/>
          </w:tcPr>
          <w:p w14:paraId="3E3012B0" w14:textId="5BDC98B7" w:rsidR="00441DE9" w:rsidRDefault="0046556B" w:rsidP="00441DE9">
            <w:pPr>
              <w:pStyle w:val="ListParagraph"/>
              <w:numPr>
                <w:ilvl w:val="0"/>
                <w:numId w:val="11"/>
              </w:numPr>
              <w:spacing w:after="0"/>
            </w:pPr>
            <w:r>
              <w:t>2.25 2.4.3 2.5.5 2.6.1 3.5</w:t>
            </w:r>
          </w:p>
        </w:tc>
      </w:tr>
    </w:tbl>
    <w:p w14:paraId="6D011CAD" w14:textId="4EC14650" w:rsidR="00132447" w:rsidRDefault="00132447" w:rsidP="00132447">
      <w:pPr>
        <w:pStyle w:val="Heading2"/>
      </w:pPr>
      <w:bookmarkStart w:id="12" w:name="_Toc1297838676"/>
      <w:r>
        <w:t>Week 3</w:t>
      </w:r>
      <w:r w:rsidR="000213DC">
        <w:t xml:space="preserve"> (</w:t>
      </w:r>
      <w:r w:rsidR="00BE0652">
        <w:t xml:space="preserve">September </w:t>
      </w:r>
      <w:r w:rsidR="00547A9C">
        <w:t>27 2023</w:t>
      </w:r>
      <w:r w:rsidR="000213DC">
        <w:t>)</w:t>
      </w:r>
      <w:bookmarkEnd w:id="12"/>
    </w:p>
    <w:tbl>
      <w:tblPr>
        <w:tblStyle w:val="TableGrid"/>
        <w:tblW w:w="0" w:type="auto"/>
        <w:tblLook w:val="04A0" w:firstRow="1" w:lastRow="0" w:firstColumn="1" w:lastColumn="0" w:noHBand="0" w:noVBand="1"/>
      </w:tblPr>
      <w:tblGrid>
        <w:gridCol w:w="4248"/>
        <w:gridCol w:w="5102"/>
      </w:tblGrid>
      <w:tr w:rsidR="00441DE9" w14:paraId="6D4C1EA8" w14:textId="77777777" w:rsidTr="00CC5E0B">
        <w:tc>
          <w:tcPr>
            <w:tcW w:w="9350" w:type="dxa"/>
            <w:gridSpan w:val="2"/>
          </w:tcPr>
          <w:p w14:paraId="7CDE0AAA" w14:textId="183DB040" w:rsidR="00441DE9" w:rsidRDefault="00441DE9" w:rsidP="00CC5E0B">
            <w:r>
              <w:t xml:space="preserve">Week 3: </w:t>
            </w:r>
          </w:p>
        </w:tc>
      </w:tr>
      <w:tr w:rsidR="00441DE9" w14:paraId="67488877" w14:textId="77777777" w:rsidTr="00CC5E0B">
        <w:tc>
          <w:tcPr>
            <w:tcW w:w="4248" w:type="dxa"/>
          </w:tcPr>
          <w:p w14:paraId="1C40F976" w14:textId="77777777" w:rsidR="00441DE9" w:rsidRDefault="00441DE9" w:rsidP="00CC5E0B">
            <w:r>
              <w:t>Content</w:t>
            </w:r>
          </w:p>
        </w:tc>
        <w:tc>
          <w:tcPr>
            <w:tcW w:w="5102" w:type="dxa"/>
          </w:tcPr>
          <w:p w14:paraId="03AEE309" w14:textId="77777777" w:rsidR="00441DE9" w:rsidRDefault="00441DE9" w:rsidP="00441DE9">
            <w:pPr>
              <w:pStyle w:val="ListParagraph"/>
              <w:numPr>
                <w:ilvl w:val="0"/>
                <w:numId w:val="11"/>
              </w:numPr>
              <w:spacing w:after="0"/>
            </w:pPr>
            <w:r>
              <w:t>Data transformation</w:t>
            </w:r>
          </w:p>
        </w:tc>
      </w:tr>
      <w:tr w:rsidR="00441DE9" w14:paraId="5BB9C31B" w14:textId="77777777" w:rsidTr="00CC5E0B">
        <w:tc>
          <w:tcPr>
            <w:tcW w:w="4248" w:type="dxa"/>
          </w:tcPr>
          <w:p w14:paraId="64A81FE9" w14:textId="77777777" w:rsidR="00441DE9" w:rsidRDefault="00441DE9" w:rsidP="00CC5E0B">
            <w:r>
              <w:t>Readings</w:t>
            </w:r>
          </w:p>
        </w:tc>
        <w:tc>
          <w:tcPr>
            <w:tcW w:w="5102" w:type="dxa"/>
          </w:tcPr>
          <w:p w14:paraId="20DD0FF4" w14:textId="77777777" w:rsidR="00441DE9" w:rsidRDefault="00441DE9" w:rsidP="00441DE9">
            <w:pPr>
              <w:pStyle w:val="ListParagraph"/>
              <w:numPr>
                <w:ilvl w:val="0"/>
                <w:numId w:val="11"/>
              </w:numPr>
              <w:spacing w:after="0"/>
            </w:pPr>
            <w:r>
              <w:t>R4DS Chapters 4 and 5</w:t>
            </w:r>
          </w:p>
        </w:tc>
      </w:tr>
      <w:tr w:rsidR="00441DE9" w14:paraId="1D495FA2" w14:textId="77777777" w:rsidTr="00CC5E0B">
        <w:tc>
          <w:tcPr>
            <w:tcW w:w="4248" w:type="dxa"/>
          </w:tcPr>
          <w:p w14:paraId="007EB6E2" w14:textId="77777777" w:rsidR="00441DE9" w:rsidRDefault="00441DE9" w:rsidP="00CC5E0B">
            <w:r>
              <w:lastRenderedPageBreak/>
              <w:t>In-class exercise</w:t>
            </w:r>
          </w:p>
        </w:tc>
        <w:tc>
          <w:tcPr>
            <w:tcW w:w="5102" w:type="dxa"/>
          </w:tcPr>
          <w:p w14:paraId="183AA7F0" w14:textId="255155D0" w:rsidR="00441DE9" w:rsidRDefault="0046556B" w:rsidP="00441DE9">
            <w:pPr>
              <w:pStyle w:val="ListParagraph"/>
              <w:numPr>
                <w:ilvl w:val="0"/>
                <w:numId w:val="11"/>
              </w:numPr>
              <w:spacing w:after="0"/>
            </w:pPr>
            <w:r>
              <w:t>4.2.5 4.3.5 4.5.7 5.6</w:t>
            </w:r>
          </w:p>
        </w:tc>
      </w:tr>
      <w:tr w:rsidR="00441DE9" w14:paraId="1C84E11C" w14:textId="77777777" w:rsidTr="00CC5E0B">
        <w:tc>
          <w:tcPr>
            <w:tcW w:w="4248" w:type="dxa"/>
          </w:tcPr>
          <w:p w14:paraId="22E686BC" w14:textId="77777777" w:rsidR="00441DE9" w:rsidRDefault="00441DE9" w:rsidP="00CC5E0B">
            <w:r>
              <w:t>Assignment</w:t>
            </w:r>
          </w:p>
        </w:tc>
        <w:tc>
          <w:tcPr>
            <w:tcW w:w="5102" w:type="dxa"/>
          </w:tcPr>
          <w:p w14:paraId="00CB90F6" w14:textId="77777777" w:rsidR="00441DE9" w:rsidRDefault="00441DE9" w:rsidP="00441DE9">
            <w:pPr>
              <w:pStyle w:val="ListParagraph"/>
              <w:numPr>
                <w:ilvl w:val="0"/>
                <w:numId w:val="11"/>
              </w:numPr>
              <w:spacing w:after="0"/>
            </w:pPr>
            <w:r>
              <w:t>Homework 1 assigned</w:t>
            </w:r>
          </w:p>
        </w:tc>
      </w:tr>
    </w:tbl>
    <w:p w14:paraId="73E6B9F5" w14:textId="08AF4FA6" w:rsidR="00132447" w:rsidRDefault="00132447" w:rsidP="00132447">
      <w:pPr>
        <w:pStyle w:val="Heading2"/>
      </w:pPr>
      <w:bookmarkStart w:id="13" w:name="_Toc902589954"/>
      <w:r>
        <w:t>Week 4</w:t>
      </w:r>
      <w:r w:rsidR="000213DC">
        <w:t xml:space="preserve"> (</w:t>
      </w:r>
      <w:r w:rsidR="00547A9C">
        <w:t>October 4 2023</w:t>
      </w:r>
      <w:r w:rsidR="000213DC">
        <w:t>)</w:t>
      </w:r>
      <w:bookmarkEnd w:id="13"/>
    </w:p>
    <w:tbl>
      <w:tblPr>
        <w:tblStyle w:val="TableGrid"/>
        <w:tblW w:w="0" w:type="auto"/>
        <w:tblLook w:val="04A0" w:firstRow="1" w:lastRow="0" w:firstColumn="1" w:lastColumn="0" w:noHBand="0" w:noVBand="1"/>
      </w:tblPr>
      <w:tblGrid>
        <w:gridCol w:w="4248"/>
        <w:gridCol w:w="5102"/>
      </w:tblGrid>
      <w:tr w:rsidR="00441DE9" w14:paraId="6C958D32" w14:textId="77777777" w:rsidTr="00CC5E0B">
        <w:tc>
          <w:tcPr>
            <w:tcW w:w="9350" w:type="dxa"/>
            <w:gridSpan w:val="2"/>
          </w:tcPr>
          <w:p w14:paraId="5B627E56" w14:textId="488F371F" w:rsidR="00441DE9" w:rsidRDefault="00441DE9" w:rsidP="00CC5E0B">
            <w:r>
              <w:t xml:space="preserve">Week 4: </w:t>
            </w:r>
          </w:p>
        </w:tc>
      </w:tr>
      <w:tr w:rsidR="00441DE9" w14:paraId="4059C28C" w14:textId="77777777" w:rsidTr="00CC5E0B">
        <w:tc>
          <w:tcPr>
            <w:tcW w:w="4248" w:type="dxa"/>
          </w:tcPr>
          <w:p w14:paraId="40569CD8" w14:textId="77777777" w:rsidR="00441DE9" w:rsidRDefault="00441DE9" w:rsidP="00CC5E0B">
            <w:r>
              <w:t>Content</w:t>
            </w:r>
          </w:p>
        </w:tc>
        <w:tc>
          <w:tcPr>
            <w:tcW w:w="5102" w:type="dxa"/>
          </w:tcPr>
          <w:p w14:paraId="55CBD0AD" w14:textId="77777777" w:rsidR="00441DE9" w:rsidRDefault="00441DE9" w:rsidP="00441DE9">
            <w:pPr>
              <w:pStyle w:val="ListParagraph"/>
              <w:numPr>
                <w:ilvl w:val="0"/>
                <w:numId w:val="11"/>
              </w:numPr>
              <w:spacing w:after="0"/>
            </w:pPr>
            <w:r>
              <w:t>Importing data</w:t>
            </w:r>
          </w:p>
          <w:p w14:paraId="07115E42" w14:textId="77777777" w:rsidR="00441DE9" w:rsidRDefault="00441DE9" w:rsidP="00441DE9">
            <w:pPr>
              <w:pStyle w:val="ListParagraph"/>
              <w:numPr>
                <w:ilvl w:val="0"/>
                <w:numId w:val="11"/>
              </w:numPr>
              <w:spacing w:after="0"/>
            </w:pPr>
            <w:r>
              <w:t>Tidy data</w:t>
            </w:r>
          </w:p>
        </w:tc>
      </w:tr>
      <w:tr w:rsidR="00441DE9" w14:paraId="500ADB7E" w14:textId="77777777" w:rsidTr="00CC5E0B">
        <w:tc>
          <w:tcPr>
            <w:tcW w:w="4248" w:type="dxa"/>
          </w:tcPr>
          <w:p w14:paraId="4E895405" w14:textId="77777777" w:rsidR="00441DE9" w:rsidRDefault="00441DE9" w:rsidP="00CC5E0B">
            <w:r>
              <w:t>Readings</w:t>
            </w:r>
          </w:p>
        </w:tc>
        <w:tc>
          <w:tcPr>
            <w:tcW w:w="5102" w:type="dxa"/>
          </w:tcPr>
          <w:p w14:paraId="05691185" w14:textId="77777777" w:rsidR="00441DE9" w:rsidRDefault="00441DE9" w:rsidP="00441DE9">
            <w:pPr>
              <w:pStyle w:val="ListParagraph"/>
              <w:numPr>
                <w:ilvl w:val="0"/>
                <w:numId w:val="11"/>
              </w:numPr>
              <w:spacing w:after="0"/>
            </w:pPr>
            <w:r>
              <w:t>Modern Dive Chapter 4</w:t>
            </w:r>
          </w:p>
          <w:p w14:paraId="2AD1DCA8" w14:textId="4F5A17B7" w:rsidR="00441DE9" w:rsidRDefault="00441DE9" w:rsidP="00441DE9">
            <w:pPr>
              <w:pStyle w:val="ListParagraph"/>
              <w:numPr>
                <w:ilvl w:val="0"/>
                <w:numId w:val="11"/>
              </w:numPr>
              <w:spacing w:after="0"/>
            </w:pPr>
            <w:r>
              <w:t xml:space="preserve">R4DS Chapter </w:t>
            </w:r>
            <w:r w:rsidR="0046556B">
              <w:t>6</w:t>
            </w:r>
          </w:p>
        </w:tc>
      </w:tr>
      <w:tr w:rsidR="00441DE9" w14:paraId="10ED72B2" w14:textId="77777777" w:rsidTr="00CC5E0B">
        <w:tc>
          <w:tcPr>
            <w:tcW w:w="4248" w:type="dxa"/>
          </w:tcPr>
          <w:p w14:paraId="4B934F08" w14:textId="77777777" w:rsidR="00441DE9" w:rsidRDefault="00441DE9" w:rsidP="00CC5E0B">
            <w:r>
              <w:t>In-class exercise</w:t>
            </w:r>
          </w:p>
        </w:tc>
        <w:tc>
          <w:tcPr>
            <w:tcW w:w="5102" w:type="dxa"/>
          </w:tcPr>
          <w:p w14:paraId="6D4BD313" w14:textId="785B6FB1" w:rsidR="00441DE9" w:rsidRDefault="0046556B" w:rsidP="00441DE9">
            <w:pPr>
              <w:pStyle w:val="ListParagraph"/>
              <w:numPr>
                <w:ilvl w:val="0"/>
                <w:numId w:val="11"/>
              </w:numPr>
              <w:spacing w:after="0"/>
            </w:pPr>
            <w:r>
              <w:t>6.2.1</w:t>
            </w:r>
          </w:p>
        </w:tc>
      </w:tr>
      <w:tr w:rsidR="00441DE9" w14:paraId="42CABFD5" w14:textId="77777777" w:rsidTr="00CC5E0B">
        <w:tc>
          <w:tcPr>
            <w:tcW w:w="4248" w:type="dxa"/>
          </w:tcPr>
          <w:p w14:paraId="0055D4A2" w14:textId="77777777" w:rsidR="00441DE9" w:rsidRDefault="00441DE9" w:rsidP="00CC5E0B">
            <w:r>
              <w:t>Assignment</w:t>
            </w:r>
          </w:p>
        </w:tc>
        <w:tc>
          <w:tcPr>
            <w:tcW w:w="5102" w:type="dxa"/>
          </w:tcPr>
          <w:p w14:paraId="77CB06A4" w14:textId="77777777" w:rsidR="00441DE9" w:rsidRDefault="00441DE9" w:rsidP="00441DE9">
            <w:pPr>
              <w:pStyle w:val="ListParagraph"/>
              <w:numPr>
                <w:ilvl w:val="0"/>
                <w:numId w:val="11"/>
              </w:numPr>
              <w:spacing w:after="0"/>
            </w:pPr>
            <w:r>
              <w:t>Homework 1 due</w:t>
            </w:r>
          </w:p>
        </w:tc>
      </w:tr>
    </w:tbl>
    <w:p w14:paraId="26DCBCF7" w14:textId="77777777" w:rsidR="00BB6E79" w:rsidRDefault="00BB6E79" w:rsidP="00132447">
      <w:pPr>
        <w:pStyle w:val="Heading2"/>
      </w:pPr>
    </w:p>
    <w:p w14:paraId="7DA175FF" w14:textId="2A6F65C5" w:rsidR="00BB6E79" w:rsidRDefault="00BB6E79" w:rsidP="00BB6E79">
      <w:pPr>
        <w:pStyle w:val="Heading2"/>
      </w:pPr>
      <w:bookmarkStart w:id="14" w:name="_Toc1850059931"/>
      <w:r>
        <w:t>Week of October 11 2023 – NO CLASS – Mid-term recess</w:t>
      </w:r>
      <w:bookmarkEnd w:id="14"/>
    </w:p>
    <w:p w14:paraId="1E2FD9FC" w14:textId="77777777" w:rsidR="00BB6E79" w:rsidRDefault="00BB6E79" w:rsidP="00BB6E79"/>
    <w:p w14:paraId="306A3AC6" w14:textId="56982BFF" w:rsidR="00132447" w:rsidRDefault="00132447" w:rsidP="00132447">
      <w:pPr>
        <w:pStyle w:val="Heading2"/>
      </w:pPr>
      <w:bookmarkStart w:id="15" w:name="_Toc18328619"/>
      <w:r>
        <w:t>Week 5</w:t>
      </w:r>
      <w:r w:rsidR="000213DC">
        <w:t xml:space="preserve"> (</w:t>
      </w:r>
      <w:r w:rsidR="00547A9C">
        <w:t>October 18 2023</w:t>
      </w:r>
      <w:r w:rsidR="000213DC">
        <w:t>)</w:t>
      </w:r>
      <w:bookmarkEnd w:id="15"/>
    </w:p>
    <w:tbl>
      <w:tblPr>
        <w:tblStyle w:val="TableGrid"/>
        <w:tblW w:w="0" w:type="auto"/>
        <w:tblLook w:val="04A0" w:firstRow="1" w:lastRow="0" w:firstColumn="1" w:lastColumn="0" w:noHBand="0" w:noVBand="1"/>
      </w:tblPr>
      <w:tblGrid>
        <w:gridCol w:w="4248"/>
        <w:gridCol w:w="5102"/>
      </w:tblGrid>
      <w:tr w:rsidR="00441DE9" w14:paraId="3683D928" w14:textId="77777777" w:rsidTr="00CC5E0B">
        <w:tc>
          <w:tcPr>
            <w:tcW w:w="9350" w:type="dxa"/>
            <w:gridSpan w:val="2"/>
          </w:tcPr>
          <w:p w14:paraId="31E843F5" w14:textId="31F1C3EE" w:rsidR="00441DE9" w:rsidRDefault="00441DE9" w:rsidP="00CC5E0B">
            <w:r>
              <w:t xml:space="preserve">Week 5: </w:t>
            </w:r>
          </w:p>
        </w:tc>
      </w:tr>
      <w:tr w:rsidR="00441DE9" w14:paraId="247C1B27" w14:textId="77777777" w:rsidTr="00CC5E0B">
        <w:tc>
          <w:tcPr>
            <w:tcW w:w="4248" w:type="dxa"/>
          </w:tcPr>
          <w:p w14:paraId="7B2EB47C" w14:textId="77777777" w:rsidR="00441DE9" w:rsidRDefault="00441DE9" w:rsidP="00CC5E0B">
            <w:r>
              <w:t>Content</w:t>
            </w:r>
          </w:p>
        </w:tc>
        <w:tc>
          <w:tcPr>
            <w:tcW w:w="5102" w:type="dxa"/>
          </w:tcPr>
          <w:p w14:paraId="49CEFAE6" w14:textId="77777777" w:rsidR="00441DE9" w:rsidRDefault="00441DE9" w:rsidP="00441DE9">
            <w:pPr>
              <w:pStyle w:val="ListParagraph"/>
              <w:numPr>
                <w:ilvl w:val="0"/>
                <w:numId w:val="11"/>
              </w:numPr>
              <w:spacing w:after="0"/>
            </w:pPr>
            <w:r>
              <w:t>Exploratory data analysis one variable</w:t>
            </w:r>
          </w:p>
        </w:tc>
      </w:tr>
      <w:tr w:rsidR="00441DE9" w14:paraId="05B55E46" w14:textId="77777777" w:rsidTr="00CC5E0B">
        <w:tc>
          <w:tcPr>
            <w:tcW w:w="4248" w:type="dxa"/>
          </w:tcPr>
          <w:p w14:paraId="482A7997" w14:textId="77777777" w:rsidR="00441DE9" w:rsidRDefault="00441DE9" w:rsidP="00CC5E0B">
            <w:r>
              <w:t>Readings</w:t>
            </w:r>
          </w:p>
        </w:tc>
        <w:tc>
          <w:tcPr>
            <w:tcW w:w="5102" w:type="dxa"/>
          </w:tcPr>
          <w:p w14:paraId="20876834" w14:textId="2BD510D5" w:rsidR="00441DE9" w:rsidRDefault="00441DE9" w:rsidP="00441DE9">
            <w:pPr>
              <w:pStyle w:val="ListParagraph"/>
              <w:numPr>
                <w:ilvl w:val="0"/>
                <w:numId w:val="11"/>
              </w:numPr>
              <w:spacing w:after="0"/>
            </w:pPr>
            <w:r>
              <w:t xml:space="preserve">R4DS Chapter </w:t>
            </w:r>
            <w:r w:rsidR="0046556B">
              <w:t>7</w:t>
            </w:r>
            <w:r>
              <w:t xml:space="preserve"> and </w:t>
            </w:r>
            <w:r w:rsidR="0046556B">
              <w:t>11.1-11.4</w:t>
            </w:r>
          </w:p>
        </w:tc>
      </w:tr>
      <w:tr w:rsidR="00441DE9" w14:paraId="1542FC1F" w14:textId="77777777" w:rsidTr="00CC5E0B">
        <w:tc>
          <w:tcPr>
            <w:tcW w:w="4248" w:type="dxa"/>
          </w:tcPr>
          <w:p w14:paraId="19EE4C91" w14:textId="77777777" w:rsidR="00441DE9" w:rsidRDefault="00441DE9" w:rsidP="00CC5E0B">
            <w:r>
              <w:t>In-class exercise</w:t>
            </w:r>
          </w:p>
        </w:tc>
        <w:tc>
          <w:tcPr>
            <w:tcW w:w="5102" w:type="dxa"/>
          </w:tcPr>
          <w:p w14:paraId="65FC25CC" w14:textId="76A43E3A" w:rsidR="00441DE9" w:rsidRDefault="0046556B" w:rsidP="00441DE9">
            <w:pPr>
              <w:pStyle w:val="ListParagraph"/>
              <w:numPr>
                <w:ilvl w:val="0"/>
                <w:numId w:val="11"/>
              </w:numPr>
              <w:spacing w:after="0"/>
            </w:pPr>
            <w:r>
              <w:t>11.3.3 11.4.1</w:t>
            </w:r>
          </w:p>
        </w:tc>
      </w:tr>
    </w:tbl>
    <w:p w14:paraId="7E2442CA" w14:textId="32EC0A09" w:rsidR="00132447" w:rsidRDefault="00132447" w:rsidP="00132447">
      <w:pPr>
        <w:pStyle w:val="Heading2"/>
      </w:pPr>
      <w:bookmarkStart w:id="16" w:name="_Toc1413236476"/>
      <w:r>
        <w:t>Week 6</w:t>
      </w:r>
      <w:r w:rsidR="000213DC">
        <w:t xml:space="preserve"> (</w:t>
      </w:r>
      <w:r w:rsidR="00547A9C">
        <w:t>October 25 2023</w:t>
      </w:r>
      <w:r w:rsidR="000213DC">
        <w:t>)</w:t>
      </w:r>
      <w:bookmarkEnd w:id="16"/>
    </w:p>
    <w:tbl>
      <w:tblPr>
        <w:tblStyle w:val="TableGrid"/>
        <w:tblW w:w="0" w:type="auto"/>
        <w:tblLook w:val="04A0" w:firstRow="1" w:lastRow="0" w:firstColumn="1" w:lastColumn="0" w:noHBand="0" w:noVBand="1"/>
      </w:tblPr>
      <w:tblGrid>
        <w:gridCol w:w="4248"/>
        <w:gridCol w:w="5102"/>
      </w:tblGrid>
      <w:tr w:rsidR="00441DE9" w14:paraId="2C2D9BE0" w14:textId="77777777" w:rsidTr="00CC5E0B">
        <w:tc>
          <w:tcPr>
            <w:tcW w:w="9350" w:type="dxa"/>
            <w:gridSpan w:val="2"/>
          </w:tcPr>
          <w:p w14:paraId="33645C17" w14:textId="0952F67F" w:rsidR="00441DE9" w:rsidRDefault="00441DE9" w:rsidP="00CC5E0B">
            <w:r>
              <w:t xml:space="preserve">Week 6: </w:t>
            </w:r>
          </w:p>
        </w:tc>
      </w:tr>
      <w:tr w:rsidR="00441DE9" w14:paraId="1C88ABE9" w14:textId="77777777" w:rsidTr="00CC5E0B">
        <w:tc>
          <w:tcPr>
            <w:tcW w:w="4248" w:type="dxa"/>
          </w:tcPr>
          <w:p w14:paraId="6CC198B8" w14:textId="77777777" w:rsidR="00441DE9" w:rsidRDefault="00441DE9" w:rsidP="00CC5E0B">
            <w:r>
              <w:t>Content</w:t>
            </w:r>
          </w:p>
        </w:tc>
        <w:tc>
          <w:tcPr>
            <w:tcW w:w="5102" w:type="dxa"/>
          </w:tcPr>
          <w:p w14:paraId="5A0CBB76" w14:textId="068503BD" w:rsidR="00441DE9" w:rsidRDefault="0046556B" w:rsidP="00441DE9">
            <w:pPr>
              <w:pStyle w:val="ListParagraph"/>
              <w:numPr>
                <w:ilvl w:val="0"/>
                <w:numId w:val="11"/>
              </w:numPr>
              <w:spacing w:after="0"/>
            </w:pPr>
            <w:r>
              <w:t>Quarto</w:t>
            </w:r>
          </w:p>
          <w:p w14:paraId="35807802" w14:textId="77777777" w:rsidR="00441DE9" w:rsidRDefault="00441DE9" w:rsidP="00441DE9">
            <w:pPr>
              <w:pStyle w:val="ListParagraph"/>
              <w:numPr>
                <w:ilvl w:val="0"/>
                <w:numId w:val="11"/>
              </w:numPr>
              <w:spacing w:after="0"/>
            </w:pPr>
            <w:r>
              <w:t>Introducing project 1</w:t>
            </w:r>
          </w:p>
        </w:tc>
      </w:tr>
      <w:tr w:rsidR="00441DE9" w14:paraId="620339F1" w14:textId="77777777" w:rsidTr="00CC5E0B">
        <w:tc>
          <w:tcPr>
            <w:tcW w:w="4248" w:type="dxa"/>
          </w:tcPr>
          <w:p w14:paraId="4237D28D" w14:textId="77777777" w:rsidR="00441DE9" w:rsidRDefault="00441DE9" w:rsidP="00CC5E0B">
            <w:r>
              <w:t>Readings</w:t>
            </w:r>
          </w:p>
        </w:tc>
        <w:tc>
          <w:tcPr>
            <w:tcW w:w="5102" w:type="dxa"/>
          </w:tcPr>
          <w:p w14:paraId="72953AF2" w14:textId="1C4A72FF" w:rsidR="00441DE9" w:rsidRDefault="00441DE9" w:rsidP="00441DE9">
            <w:pPr>
              <w:pStyle w:val="ListParagraph"/>
              <w:numPr>
                <w:ilvl w:val="0"/>
                <w:numId w:val="11"/>
              </w:numPr>
              <w:spacing w:after="0"/>
            </w:pPr>
            <w:r>
              <w:t>R4DS Chapter 2</w:t>
            </w:r>
            <w:r w:rsidR="0046556B">
              <w:t>9</w:t>
            </w:r>
          </w:p>
        </w:tc>
      </w:tr>
      <w:tr w:rsidR="00441DE9" w14:paraId="546FF7D6" w14:textId="77777777" w:rsidTr="00CC5E0B">
        <w:tc>
          <w:tcPr>
            <w:tcW w:w="4248" w:type="dxa"/>
          </w:tcPr>
          <w:p w14:paraId="30D2BF46" w14:textId="77777777" w:rsidR="00441DE9" w:rsidRDefault="00441DE9" w:rsidP="00CC5E0B">
            <w:r>
              <w:t>In-class exercise</w:t>
            </w:r>
          </w:p>
        </w:tc>
        <w:tc>
          <w:tcPr>
            <w:tcW w:w="5102" w:type="dxa"/>
          </w:tcPr>
          <w:p w14:paraId="2000A96A" w14:textId="1EB5E9E8" w:rsidR="00441DE9" w:rsidRDefault="0046556B" w:rsidP="00441DE9">
            <w:pPr>
              <w:pStyle w:val="ListParagraph"/>
              <w:numPr>
                <w:ilvl w:val="0"/>
                <w:numId w:val="11"/>
              </w:numPr>
              <w:spacing w:after="0"/>
            </w:pPr>
            <w:r>
              <w:t>29.2.1 29.3.1 29.4.1 29.5.5 29.6.3 29.7.1 29.8.1</w:t>
            </w:r>
          </w:p>
        </w:tc>
      </w:tr>
      <w:tr w:rsidR="00441DE9" w14:paraId="1BA0DA02" w14:textId="77777777" w:rsidTr="00CC5E0B">
        <w:tc>
          <w:tcPr>
            <w:tcW w:w="4248" w:type="dxa"/>
          </w:tcPr>
          <w:p w14:paraId="6683ACA6" w14:textId="77777777" w:rsidR="00441DE9" w:rsidRDefault="00441DE9" w:rsidP="00CC5E0B">
            <w:r>
              <w:t>Assignment</w:t>
            </w:r>
          </w:p>
        </w:tc>
        <w:tc>
          <w:tcPr>
            <w:tcW w:w="5102" w:type="dxa"/>
          </w:tcPr>
          <w:p w14:paraId="64834953" w14:textId="77777777" w:rsidR="00441DE9" w:rsidRDefault="00441DE9" w:rsidP="00441DE9">
            <w:pPr>
              <w:pStyle w:val="ListParagraph"/>
              <w:numPr>
                <w:ilvl w:val="0"/>
                <w:numId w:val="11"/>
              </w:numPr>
              <w:spacing w:after="0"/>
            </w:pPr>
            <w:r>
              <w:t>Project 1 assigned</w:t>
            </w:r>
          </w:p>
        </w:tc>
      </w:tr>
    </w:tbl>
    <w:p w14:paraId="0C27ECD2" w14:textId="11D6D219" w:rsidR="00132447" w:rsidRDefault="00132447" w:rsidP="00132447">
      <w:pPr>
        <w:pStyle w:val="Heading2"/>
      </w:pPr>
      <w:bookmarkStart w:id="17" w:name="_Toc197340908"/>
      <w:r>
        <w:t>Week 7</w:t>
      </w:r>
      <w:r w:rsidR="000213DC">
        <w:t xml:space="preserve"> (</w:t>
      </w:r>
      <w:r w:rsidR="00547A9C">
        <w:t>November 1 2023</w:t>
      </w:r>
      <w:r w:rsidR="000213DC">
        <w:t>)</w:t>
      </w:r>
      <w:bookmarkEnd w:id="17"/>
    </w:p>
    <w:tbl>
      <w:tblPr>
        <w:tblStyle w:val="TableGrid"/>
        <w:tblW w:w="0" w:type="auto"/>
        <w:tblLook w:val="04A0" w:firstRow="1" w:lastRow="0" w:firstColumn="1" w:lastColumn="0" w:noHBand="0" w:noVBand="1"/>
      </w:tblPr>
      <w:tblGrid>
        <w:gridCol w:w="4248"/>
        <w:gridCol w:w="5102"/>
      </w:tblGrid>
      <w:tr w:rsidR="00441DE9" w14:paraId="7F182063" w14:textId="77777777" w:rsidTr="00CC5E0B">
        <w:tc>
          <w:tcPr>
            <w:tcW w:w="9350" w:type="dxa"/>
            <w:gridSpan w:val="2"/>
          </w:tcPr>
          <w:p w14:paraId="2E048968" w14:textId="60B51C79" w:rsidR="00441DE9" w:rsidRDefault="00441DE9" w:rsidP="00CC5E0B">
            <w:r>
              <w:t xml:space="preserve">Week 7: </w:t>
            </w:r>
          </w:p>
        </w:tc>
      </w:tr>
      <w:tr w:rsidR="00441DE9" w14:paraId="1352E3F6" w14:textId="77777777" w:rsidTr="00CC5E0B">
        <w:tc>
          <w:tcPr>
            <w:tcW w:w="4248" w:type="dxa"/>
          </w:tcPr>
          <w:p w14:paraId="5B9F6C5A" w14:textId="77777777" w:rsidR="00441DE9" w:rsidRDefault="00441DE9" w:rsidP="00CC5E0B">
            <w:r>
              <w:t>Content</w:t>
            </w:r>
          </w:p>
        </w:tc>
        <w:tc>
          <w:tcPr>
            <w:tcW w:w="5102" w:type="dxa"/>
          </w:tcPr>
          <w:p w14:paraId="0E0C923D" w14:textId="77777777" w:rsidR="00441DE9" w:rsidRDefault="00441DE9" w:rsidP="00441DE9">
            <w:pPr>
              <w:pStyle w:val="ListParagraph"/>
              <w:numPr>
                <w:ilvl w:val="0"/>
                <w:numId w:val="11"/>
              </w:numPr>
              <w:spacing w:after="0"/>
            </w:pPr>
            <w:r>
              <w:t>Exploratory data analysis two variables</w:t>
            </w:r>
          </w:p>
        </w:tc>
      </w:tr>
      <w:tr w:rsidR="00441DE9" w14:paraId="7AA9B211" w14:textId="77777777" w:rsidTr="00CC5E0B">
        <w:tc>
          <w:tcPr>
            <w:tcW w:w="4248" w:type="dxa"/>
          </w:tcPr>
          <w:p w14:paraId="6E0017E0" w14:textId="77777777" w:rsidR="00441DE9" w:rsidRDefault="00441DE9" w:rsidP="00CC5E0B">
            <w:r>
              <w:lastRenderedPageBreak/>
              <w:t>Readings</w:t>
            </w:r>
          </w:p>
        </w:tc>
        <w:tc>
          <w:tcPr>
            <w:tcW w:w="5102" w:type="dxa"/>
          </w:tcPr>
          <w:p w14:paraId="14A0DF78" w14:textId="6FF574AC" w:rsidR="00441DE9" w:rsidRDefault="00441DE9" w:rsidP="00441DE9">
            <w:pPr>
              <w:pStyle w:val="ListParagraph"/>
              <w:numPr>
                <w:ilvl w:val="0"/>
                <w:numId w:val="11"/>
              </w:numPr>
              <w:spacing w:after="0"/>
            </w:pPr>
            <w:r>
              <w:t xml:space="preserve">R4DS </w:t>
            </w:r>
            <w:r w:rsidR="0046556B">
              <w:t>11.5-11.7</w:t>
            </w:r>
          </w:p>
        </w:tc>
      </w:tr>
      <w:tr w:rsidR="00441DE9" w14:paraId="6B7785B1" w14:textId="77777777" w:rsidTr="00CC5E0B">
        <w:tc>
          <w:tcPr>
            <w:tcW w:w="4248" w:type="dxa"/>
          </w:tcPr>
          <w:p w14:paraId="5B212E36" w14:textId="77777777" w:rsidR="00441DE9" w:rsidRDefault="00441DE9" w:rsidP="00CC5E0B">
            <w:r>
              <w:t>In-class exercise</w:t>
            </w:r>
          </w:p>
        </w:tc>
        <w:tc>
          <w:tcPr>
            <w:tcW w:w="5102" w:type="dxa"/>
          </w:tcPr>
          <w:p w14:paraId="22F6A729" w14:textId="652BBBCD" w:rsidR="00441DE9" w:rsidRDefault="0046556B" w:rsidP="00441DE9">
            <w:pPr>
              <w:pStyle w:val="ListParagraph"/>
              <w:numPr>
                <w:ilvl w:val="0"/>
                <w:numId w:val="11"/>
              </w:numPr>
              <w:spacing w:after="0"/>
            </w:pPr>
            <w:r>
              <w:t>11.5.1.1 11.5.2.1 11.5.3.1</w:t>
            </w:r>
          </w:p>
        </w:tc>
      </w:tr>
    </w:tbl>
    <w:p w14:paraId="6EDAB1D6" w14:textId="1F0A142F" w:rsidR="00132447" w:rsidRDefault="00132447" w:rsidP="00132447">
      <w:pPr>
        <w:pStyle w:val="Heading2"/>
      </w:pPr>
      <w:bookmarkStart w:id="18" w:name="_Toc1179380486"/>
      <w:r>
        <w:t>Week 8</w:t>
      </w:r>
      <w:r w:rsidR="000213DC">
        <w:t xml:space="preserve"> (</w:t>
      </w:r>
      <w:r w:rsidR="00547A9C">
        <w:t>November 8 2023</w:t>
      </w:r>
      <w:r w:rsidR="000213DC">
        <w:t>)</w:t>
      </w:r>
      <w:bookmarkEnd w:id="18"/>
    </w:p>
    <w:tbl>
      <w:tblPr>
        <w:tblStyle w:val="TableGrid"/>
        <w:tblW w:w="0" w:type="auto"/>
        <w:tblLook w:val="04A0" w:firstRow="1" w:lastRow="0" w:firstColumn="1" w:lastColumn="0" w:noHBand="0" w:noVBand="1"/>
      </w:tblPr>
      <w:tblGrid>
        <w:gridCol w:w="4248"/>
        <w:gridCol w:w="5102"/>
      </w:tblGrid>
      <w:tr w:rsidR="00441DE9" w14:paraId="456DC4FC" w14:textId="77777777" w:rsidTr="00CC5E0B">
        <w:tc>
          <w:tcPr>
            <w:tcW w:w="9350" w:type="dxa"/>
            <w:gridSpan w:val="2"/>
          </w:tcPr>
          <w:p w14:paraId="425EAF09" w14:textId="1F124026" w:rsidR="00441DE9" w:rsidRDefault="00441DE9" w:rsidP="00CC5E0B">
            <w:r>
              <w:t xml:space="preserve">Week 8: </w:t>
            </w:r>
          </w:p>
        </w:tc>
      </w:tr>
      <w:tr w:rsidR="00441DE9" w14:paraId="46830154" w14:textId="77777777" w:rsidTr="00CC5E0B">
        <w:tc>
          <w:tcPr>
            <w:tcW w:w="4248" w:type="dxa"/>
          </w:tcPr>
          <w:p w14:paraId="1F2AD3C9" w14:textId="77777777" w:rsidR="00441DE9" w:rsidRDefault="00441DE9" w:rsidP="00CC5E0B">
            <w:r>
              <w:t>Content</w:t>
            </w:r>
          </w:p>
        </w:tc>
        <w:tc>
          <w:tcPr>
            <w:tcW w:w="5102" w:type="dxa"/>
          </w:tcPr>
          <w:p w14:paraId="490B907F" w14:textId="77777777" w:rsidR="00441DE9" w:rsidRDefault="00441DE9" w:rsidP="00441DE9">
            <w:pPr>
              <w:pStyle w:val="ListParagraph"/>
              <w:numPr>
                <w:ilvl w:val="0"/>
                <w:numId w:val="11"/>
              </w:numPr>
              <w:spacing w:after="0"/>
            </w:pPr>
            <w:r>
              <w:t>Strings</w:t>
            </w:r>
          </w:p>
          <w:p w14:paraId="5BB3471B" w14:textId="77777777" w:rsidR="00441DE9" w:rsidRDefault="00441DE9" w:rsidP="00441DE9">
            <w:pPr>
              <w:pStyle w:val="ListParagraph"/>
              <w:numPr>
                <w:ilvl w:val="0"/>
                <w:numId w:val="11"/>
              </w:numPr>
              <w:spacing w:after="0"/>
            </w:pPr>
            <w:r>
              <w:t>Factors</w:t>
            </w:r>
          </w:p>
          <w:p w14:paraId="07BBB107" w14:textId="77777777" w:rsidR="00441DE9" w:rsidRDefault="00441DE9" w:rsidP="00441DE9">
            <w:pPr>
              <w:pStyle w:val="ListParagraph"/>
              <w:numPr>
                <w:ilvl w:val="0"/>
                <w:numId w:val="11"/>
              </w:numPr>
              <w:spacing w:after="0"/>
            </w:pPr>
            <w:r>
              <w:t>Dates, time</w:t>
            </w:r>
          </w:p>
        </w:tc>
      </w:tr>
      <w:tr w:rsidR="00441DE9" w14:paraId="0D868512" w14:textId="77777777" w:rsidTr="00CC5E0B">
        <w:tc>
          <w:tcPr>
            <w:tcW w:w="4248" w:type="dxa"/>
          </w:tcPr>
          <w:p w14:paraId="2AD6DEAA" w14:textId="77777777" w:rsidR="00441DE9" w:rsidRDefault="00441DE9" w:rsidP="00CC5E0B">
            <w:r>
              <w:t>Readings</w:t>
            </w:r>
          </w:p>
        </w:tc>
        <w:tc>
          <w:tcPr>
            <w:tcW w:w="5102" w:type="dxa"/>
          </w:tcPr>
          <w:p w14:paraId="1028EFDC" w14:textId="04651BE6" w:rsidR="00441DE9" w:rsidRDefault="00441DE9" w:rsidP="00441DE9">
            <w:pPr>
              <w:pStyle w:val="ListParagraph"/>
              <w:numPr>
                <w:ilvl w:val="0"/>
                <w:numId w:val="11"/>
              </w:numPr>
              <w:spacing w:after="0"/>
            </w:pPr>
            <w:r>
              <w:t xml:space="preserve">R4DS Chapters </w:t>
            </w:r>
            <w:r w:rsidR="009A7578">
              <w:t>15, 17, 18</w:t>
            </w:r>
          </w:p>
        </w:tc>
      </w:tr>
      <w:tr w:rsidR="00441DE9" w14:paraId="482745CA" w14:textId="77777777" w:rsidTr="00CC5E0B">
        <w:tc>
          <w:tcPr>
            <w:tcW w:w="4248" w:type="dxa"/>
          </w:tcPr>
          <w:p w14:paraId="7CABB537" w14:textId="77777777" w:rsidR="00441DE9" w:rsidRDefault="00441DE9" w:rsidP="00CC5E0B">
            <w:r>
              <w:t>In-class exercise</w:t>
            </w:r>
          </w:p>
        </w:tc>
        <w:tc>
          <w:tcPr>
            <w:tcW w:w="5102" w:type="dxa"/>
          </w:tcPr>
          <w:p w14:paraId="6253E93A" w14:textId="5AC1A4EF" w:rsidR="00441DE9" w:rsidRDefault="009A7578" w:rsidP="00441DE9">
            <w:pPr>
              <w:pStyle w:val="ListParagraph"/>
              <w:numPr>
                <w:ilvl w:val="0"/>
                <w:numId w:val="11"/>
              </w:numPr>
              <w:spacing w:after="0"/>
            </w:pPr>
            <w:r w:rsidRPr="009A7578">
              <w:t>15.2.4</w:t>
            </w:r>
            <w:r>
              <w:t xml:space="preserve"> 15.3.4 17.3.1 17.4.1 18.2.5 18.3.4</w:t>
            </w:r>
          </w:p>
        </w:tc>
      </w:tr>
      <w:tr w:rsidR="00441DE9" w14:paraId="0875AE5D" w14:textId="77777777" w:rsidTr="00CC5E0B">
        <w:tc>
          <w:tcPr>
            <w:tcW w:w="4248" w:type="dxa"/>
          </w:tcPr>
          <w:p w14:paraId="25AD298E" w14:textId="77777777" w:rsidR="00441DE9" w:rsidRDefault="00441DE9" w:rsidP="00CC5E0B">
            <w:r>
              <w:t>Assignment</w:t>
            </w:r>
          </w:p>
        </w:tc>
        <w:tc>
          <w:tcPr>
            <w:tcW w:w="5102" w:type="dxa"/>
          </w:tcPr>
          <w:p w14:paraId="7F1FF7E3" w14:textId="77777777" w:rsidR="00441DE9" w:rsidRDefault="00441DE9" w:rsidP="00441DE9">
            <w:pPr>
              <w:pStyle w:val="ListParagraph"/>
              <w:numPr>
                <w:ilvl w:val="0"/>
                <w:numId w:val="11"/>
              </w:numPr>
              <w:spacing w:after="0"/>
            </w:pPr>
            <w:r>
              <w:t>Project 1 due</w:t>
            </w:r>
          </w:p>
        </w:tc>
      </w:tr>
    </w:tbl>
    <w:p w14:paraId="6E1AE243" w14:textId="365EE49C" w:rsidR="00132447" w:rsidRDefault="00132447" w:rsidP="00132447">
      <w:pPr>
        <w:pStyle w:val="Heading2"/>
      </w:pPr>
      <w:bookmarkStart w:id="19" w:name="_Toc469421215"/>
      <w:r>
        <w:t xml:space="preserve">Week </w:t>
      </w:r>
      <w:r w:rsidR="00547A9C">
        <w:t>9</w:t>
      </w:r>
      <w:r w:rsidR="000213DC">
        <w:t xml:space="preserve"> (</w:t>
      </w:r>
      <w:r w:rsidR="00547A9C">
        <w:t>November 15 2023</w:t>
      </w:r>
      <w:r w:rsidR="000213DC">
        <w:t>)</w:t>
      </w:r>
      <w:bookmarkEnd w:id="19"/>
    </w:p>
    <w:tbl>
      <w:tblPr>
        <w:tblStyle w:val="TableGrid"/>
        <w:tblW w:w="0" w:type="auto"/>
        <w:tblLook w:val="04A0" w:firstRow="1" w:lastRow="0" w:firstColumn="1" w:lastColumn="0" w:noHBand="0" w:noVBand="1"/>
      </w:tblPr>
      <w:tblGrid>
        <w:gridCol w:w="4248"/>
        <w:gridCol w:w="5102"/>
      </w:tblGrid>
      <w:tr w:rsidR="00441DE9" w14:paraId="58032BB5" w14:textId="77777777" w:rsidTr="00CC5E0B">
        <w:tc>
          <w:tcPr>
            <w:tcW w:w="9350" w:type="dxa"/>
            <w:gridSpan w:val="2"/>
          </w:tcPr>
          <w:p w14:paraId="30DAE154" w14:textId="717505F7" w:rsidR="00441DE9" w:rsidRDefault="00441DE9" w:rsidP="00CC5E0B">
            <w:r>
              <w:t xml:space="preserve">Week 10: </w:t>
            </w:r>
          </w:p>
        </w:tc>
      </w:tr>
      <w:tr w:rsidR="00441DE9" w14:paraId="11397107" w14:textId="77777777" w:rsidTr="00CC5E0B">
        <w:tc>
          <w:tcPr>
            <w:tcW w:w="4248" w:type="dxa"/>
          </w:tcPr>
          <w:p w14:paraId="0CB09094" w14:textId="77777777" w:rsidR="00441DE9" w:rsidRDefault="00441DE9" w:rsidP="00CC5E0B">
            <w:r>
              <w:t>Content</w:t>
            </w:r>
          </w:p>
        </w:tc>
        <w:tc>
          <w:tcPr>
            <w:tcW w:w="5102" w:type="dxa"/>
          </w:tcPr>
          <w:p w14:paraId="6CA73EBA" w14:textId="77777777" w:rsidR="00441DE9" w:rsidRDefault="00441DE9" w:rsidP="00441DE9">
            <w:pPr>
              <w:pStyle w:val="ListParagraph"/>
              <w:numPr>
                <w:ilvl w:val="0"/>
                <w:numId w:val="11"/>
              </w:numPr>
              <w:spacing w:after="0"/>
            </w:pPr>
            <w:r>
              <w:t>Functions</w:t>
            </w:r>
          </w:p>
          <w:p w14:paraId="671E51EA" w14:textId="77777777" w:rsidR="00441DE9" w:rsidRDefault="00441DE9" w:rsidP="00441DE9">
            <w:pPr>
              <w:pStyle w:val="ListParagraph"/>
              <w:numPr>
                <w:ilvl w:val="0"/>
                <w:numId w:val="11"/>
              </w:numPr>
              <w:spacing w:after="0"/>
            </w:pPr>
            <w:r>
              <w:t>Loops</w:t>
            </w:r>
          </w:p>
        </w:tc>
      </w:tr>
      <w:tr w:rsidR="00441DE9" w14:paraId="353801D7" w14:textId="77777777" w:rsidTr="00CC5E0B">
        <w:tc>
          <w:tcPr>
            <w:tcW w:w="4248" w:type="dxa"/>
          </w:tcPr>
          <w:p w14:paraId="63B1C60C" w14:textId="77777777" w:rsidR="00441DE9" w:rsidRDefault="00441DE9" w:rsidP="00CC5E0B">
            <w:r>
              <w:t>Readings</w:t>
            </w:r>
          </w:p>
        </w:tc>
        <w:tc>
          <w:tcPr>
            <w:tcW w:w="5102" w:type="dxa"/>
          </w:tcPr>
          <w:p w14:paraId="3607B684" w14:textId="3A9FD798" w:rsidR="00441DE9" w:rsidRDefault="00441DE9" w:rsidP="00441DE9">
            <w:pPr>
              <w:pStyle w:val="ListParagraph"/>
              <w:numPr>
                <w:ilvl w:val="0"/>
                <w:numId w:val="12"/>
              </w:numPr>
              <w:spacing w:after="0"/>
            </w:pPr>
            <w:r>
              <w:t xml:space="preserve">R4DS Chapter </w:t>
            </w:r>
            <w:r w:rsidR="009A7578">
              <w:t>26</w:t>
            </w:r>
          </w:p>
          <w:p w14:paraId="60F1BEF7" w14:textId="32C28164" w:rsidR="00441DE9" w:rsidRDefault="00441DE9" w:rsidP="00441DE9">
            <w:pPr>
              <w:pStyle w:val="ListParagraph"/>
              <w:numPr>
                <w:ilvl w:val="0"/>
                <w:numId w:val="12"/>
              </w:numPr>
              <w:spacing w:after="0"/>
            </w:pPr>
            <w:r>
              <w:t>R4DS Chapter 2</w:t>
            </w:r>
            <w:r w:rsidR="009A7578">
              <w:t>7</w:t>
            </w:r>
          </w:p>
        </w:tc>
      </w:tr>
      <w:tr w:rsidR="00441DE9" w14:paraId="27D34F5F" w14:textId="77777777" w:rsidTr="00CC5E0B">
        <w:tc>
          <w:tcPr>
            <w:tcW w:w="4248" w:type="dxa"/>
          </w:tcPr>
          <w:p w14:paraId="40AB7577" w14:textId="77777777" w:rsidR="00441DE9" w:rsidRDefault="00441DE9" w:rsidP="00CC5E0B">
            <w:r>
              <w:t>In-class exercise</w:t>
            </w:r>
          </w:p>
        </w:tc>
        <w:tc>
          <w:tcPr>
            <w:tcW w:w="5102" w:type="dxa"/>
          </w:tcPr>
          <w:p w14:paraId="0CC62057" w14:textId="77777777" w:rsidR="00441DE9" w:rsidRDefault="00441DE9" w:rsidP="00CC5E0B"/>
        </w:tc>
      </w:tr>
    </w:tbl>
    <w:p w14:paraId="6789B0C6" w14:textId="4136A7BA" w:rsidR="00132447" w:rsidRDefault="00132447" w:rsidP="00132447">
      <w:pPr>
        <w:pStyle w:val="Heading2"/>
      </w:pPr>
      <w:bookmarkStart w:id="20" w:name="_Toc1462044725"/>
      <w:r>
        <w:t>Wee</w:t>
      </w:r>
      <w:r w:rsidR="00DF6749">
        <w:t>k 1</w:t>
      </w:r>
      <w:r w:rsidR="00547A9C">
        <w:t>0</w:t>
      </w:r>
      <w:r w:rsidR="000213DC">
        <w:t xml:space="preserve"> (</w:t>
      </w:r>
      <w:r w:rsidR="00547A9C">
        <w:t>November 22 2023</w:t>
      </w:r>
      <w:r w:rsidR="000213DC">
        <w:t>)</w:t>
      </w:r>
      <w:bookmarkEnd w:id="20"/>
    </w:p>
    <w:tbl>
      <w:tblPr>
        <w:tblStyle w:val="TableGrid"/>
        <w:tblW w:w="0" w:type="auto"/>
        <w:tblLook w:val="04A0" w:firstRow="1" w:lastRow="0" w:firstColumn="1" w:lastColumn="0" w:noHBand="0" w:noVBand="1"/>
      </w:tblPr>
      <w:tblGrid>
        <w:gridCol w:w="4248"/>
        <w:gridCol w:w="5102"/>
      </w:tblGrid>
      <w:tr w:rsidR="00441DE9" w14:paraId="0379A5EC" w14:textId="77777777" w:rsidTr="00CC5E0B">
        <w:tc>
          <w:tcPr>
            <w:tcW w:w="9350" w:type="dxa"/>
            <w:gridSpan w:val="2"/>
          </w:tcPr>
          <w:p w14:paraId="09F12734" w14:textId="3E18D798" w:rsidR="00441DE9" w:rsidRDefault="00441DE9" w:rsidP="00CC5E0B">
            <w:r>
              <w:t>Week 1</w:t>
            </w:r>
            <w:r w:rsidR="00547A9C">
              <w:t>0</w:t>
            </w:r>
            <w:r>
              <w:t xml:space="preserve">: </w:t>
            </w:r>
          </w:p>
        </w:tc>
      </w:tr>
      <w:tr w:rsidR="00441DE9" w14:paraId="5CA2912F" w14:textId="77777777" w:rsidTr="00CC5E0B">
        <w:tc>
          <w:tcPr>
            <w:tcW w:w="4248" w:type="dxa"/>
          </w:tcPr>
          <w:p w14:paraId="6CDF12C4" w14:textId="77777777" w:rsidR="00441DE9" w:rsidRDefault="00441DE9" w:rsidP="00CC5E0B">
            <w:r>
              <w:t>Content</w:t>
            </w:r>
          </w:p>
        </w:tc>
        <w:tc>
          <w:tcPr>
            <w:tcW w:w="5102" w:type="dxa"/>
          </w:tcPr>
          <w:p w14:paraId="44DFE6B5" w14:textId="77777777" w:rsidR="00441DE9" w:rsidRDefault="00441DE9" w:rsidP="00441DE9">
            <w:pPr>
              <w:pStyle w:val="ListParagraph"/>
              <w:numPr>
                <w:ilvl w:val="0"/>
                <w:numId w:val="11"/>
              </w:numPr>
              <w:spacing w:after="0"/>
            </w:pPr>
            <w:r>
              <w:t>Working with weighted data</w:t>
            </w:r>
          </w:p>
        </w:tc>
      </w:tr>
      <w:tr w:rsidR="00441DE9" w14:paraId="27B8BB86" w14:textId="77777777" w:rsidTr="00CC5E0B">
        <w:tc>
          <w:tcPr>
            <w:tcW w:w="4248" w:type="dxa"/>
          </w:tcPr>
          <w:p w14:paraId="63A89356" w14:textId="77777777" w:rsidR="00441DE9" w:rsidRDefault="00441DE9" w:rsidP="00CC5E0B">
            <w:r>
              <w:t>Readings</w:t>
            </w:r>
          </w:p>
        </w:tc>
        <w:tc>
          <w:tcPr>
            <w:tcW w:w="5102" w:type="dxa"/>
          </w:tcPr>
          <w:p w14:paraId="55292D39" w14:textId="77777777" w:rsidR="00441DE9" w:rsidRDefault="00441DE9" w:rsidP="00441DE9">
            <w:pPr>
              <w:pStyle w:val="ListParagraph"/>
              <w:numPr>
                <w:ilvl w:val="0"/>
                <w:numId w:val="11"/>
              </w:numPr>
              <w:spacing w:after="0"/>
            </w:pPr>
            <w:r>
              <w:t>Handout on weighted data</w:t>
            </w:r>
          </w:p>
        </w:tc>
      </w:tr>
      <w:tr w:rsidR="00441DE9" w14:paraId="6235DA02" w14:textId="77777777" w:rsidTr="00CC5E0B">
        <w:tc>
          <w:tcPr>
            <w:tcW w:w="4248" w:type="dxa"/>
          </w:tcPr>
          <w:p w14:paraId="74FED905" w14:textId="77777777" w:rsidR="00441DE9" w:rsidRDefault="00441DE9" w:rsidP="00CC5E0B">
            <w:r>
              <w:t>In-class exercise</w:t>
            </w:r>
          </w:p>
        </w:tc>
        <w:tc>
          <w:tcPr>
            <w:tcW w:w="5102" w:type="dxa"/>
          </w:tcPr>
          <w:p w14:paraId="6FD890BF" w14:textId="77777777" w:rsidR="00441DE9" w:rsidRDefault="00441DE9" w:rsidP="00CC5E0B"/>
        </w:tc>
      </w:tr>
      <w:tr w:rsidR="00441DE9" w14:paraId="2A4A110C" w14:textId="77777777" w:rsidTr="00CC5E0B">
        <w:tc>
          <w:tcPr>
            <w:tcW w:w="4248" w:type="dxa"/>
          </w:tcPr>
          <w:p w14:paraId="46F96AD9" w14:textId="77777777" w:rsidR="00441DE9" w:rsidRDefault="00441DE9" w:rsidP="00CC5E0B">
            <w:r>
              <w:t>Assignment</w:t>
            </w:r>
          </w:p>
        </w:tc>
        <w:tc>
          <w:tcPr>
            <w:tcW w:w="5102" w:type="dxa"/>
          </w:tcPr>
          <w:p w14:paraId="6984E4CA" w14:textId="77777777" w:rsidR="00441DE9" w:rsidRDefault="00441DE9" w:rsidP="00CC5E0B">
            <w:r>
              <w:t>Project 2 assigned</w:t>
            </w:r>
          </w:p>
        </w:tc>
      </w:tr>
    </w:tbl>
    <w:p w14:paraId="7F45A762" w14:textId="2EC91876" w:rsidR="00DF6749" w:rsidRDefault="00DF6749" w:rsidP="00DF6749">
      <w:pPr>
        <w:pStyle w:val="Heading2"/>
      </w:pPr>
      <w:bookmarkStart w:id="21" w:name="_Toc1841414766"/>
      <w:r>
        <w:t>Week 1</w:t>
      </w:r>
      <w:r w:rsidR="00547A9C">
        <w:t>1</w:t>
      </w:r>
      <w:r w:rsidR="000213DC">
        <w:t xml:space="preserve"> (</w:t>
      </w:r>
      <w:r w:rsidR="00547A9C">
        <w:t>November 29 2023</w:t>
      </w:r>
      <w:r w:rsidR="000213DC">
        <w:t>)</w:t>
      </w:r>
      <w:bookmarkEnd w:id="21"/>
    </w:p>
    <w:p w14:paraId="7F359B6B" w14:textId="77777777" w:rsidR="00441DE9" w:rsidRDefault="00441DE9" w:rsidP="00441DE9">
      <w:pPr>
        <w:tabs>
          <w:tab w:val="left" w:pos="1252"/>
        </w:tabs>
      </w:pPr>
    </w:p>
    <w:tbl>
      <w:tblPr>
        <w:tblStyle w:val="TableGrid"/>
        <w:tblW w:w="0" w:type="auto"/>
        <w:tblLook w:val="04A0" w:firstRow="1" w:lastRow="0" w:firstColumn="1" w:lastColumn="0" w:noHBand="0" w:noVBand="1"/>
      </w:tblPr>
      <w:tblGrid>
        <w:gridCol w:w="4248"/>
        <w:gridCol w:w="5102"/>
      </w:tblGrid>
      <w:tr w:rsidR="00441DE9" w14:paraId="5E241AE3" w14:textId="77777777" w:rsidTr="00CC5E0B">
        <w:tc>
          <w:tcPr>
            <w:tcW w:w="9350" w:type="dxa"/>
            <w:gridSpan w:val="2"/>
          </w:tcPr>
          <w:p w14:paraId="46985C92" w14:textId="73BC2CB3" w:rsidR="00441DE9" w:rsidRDefault="00441DE9" w:rsidP="00CC5E0B">
            <w:r>
              <w:t xml:space="preserve">Week 12: </w:t>
            </w:r>
          </w:p>
        </w:tc>
      </w:tr>
      <w:tr w:rsidR="00441DE9" w14:paraId="7302A58D" w14:textId="77777777" w:rsidTr="00CC5E0B">
        <w:tc>
          <w:tcPr>
            <w:tcW w:w="4248" w:type="dxa"/>
          </w:tcPr>
          <w:p w14:paraId="2A286C1B" w14:textId="77777777" w:rsidR="00441DE9" w:rsidRDefault="00441DE9" w:rsidP="00CC5E0B">
            <w:r>
              <w:t>Content</w:t>
            </w:r>
          </w:p>
        </w:tc>
        <w:tc>
          <w:tcPr>
            <w:tcW w:w="5102" w:type="dxa"/>
          </w:tcPr>
          <w:p w14:paraId="6BC80207" w14:textId="77777777" w:rsidR="00441DE9" w:rsidRDefault="00441DE9" w:rsidP="00441DE9">
            <w:pPr>
              <w:pStyle w:val="ListParagraph"/>
              <w:numPr>
                <w:ilvl w:val="0"/>
                <w:numId w:val="11"/>
              </w:numPr>
              <w:spacing w:after="0"/>
            </w:pPr>
            <w:r>
              <w:t>Working on final project</w:t>
            </w:r>
          </w:p>
        </w:tc>
      </w:tr>
      <w:tr w:rsidR="00441DE9" w14:paraId="4EE16B60" w14:textId="77777777" w:rsidTr="00CC5E0B">
        <w:tc>
          <w:tcPr>
            <w:tcW w:w="4248" w:type="dxa"/>
          </w:tcPr>
          <w:p w14:paraId="4795F85A" w14:textId="77777777" w:rsidR="00441DE9" w:rsidRDefault="00441DE9" w:rsidP="00CC5E0B">
            <w:r>
              <w:t>Readings</w:t>
            </w:r>
          </w:p>
        </w:tc>
        <w:tc>
          <w:tcPr>
            <w:tcW w:w="5102" w:type="dxa"/>
          </w:tcPr>
          <w:p w14:paraId="5F655E59" w14:textId="77777777" w:rsidR="00441DE9" w:rsidRDefault="00441DE9" w:rsidP="00CC5E0B">
            <w:r>
              <w:t>None</w:t>
            </w:r>
          </w:p>
        </w:tc>
      </w:tr>
      <w:tr w:rsidR="00441DE9" w14:paraId="2786F3D8" w14:textId="77777777" w:rsidTr="00CC5E0B">
        <w:tc>
          <w:tcPr>
            <w:tcW w:w="4248" w:type="dxa"/>
          </w:tcPr>
          <w:p w14:paraId="38E1230F" w14:textId="77777777" w:rsidR="00441DE9" w:rsidRDefault="00441DE9" w:rsidP="00CC5E0B">
            <w:r>
              <w:lastRenderedPageBreak/>
              <w:t>In-class exercise</w:t>
            </w:r>
          </w:p>
        </w:tc>
        <w:tc>
          <w:tcPr>
            <w:tcW w:w="5102" w:type="dxa"/>
          </w:tcPr>
          <w:p w14:paraId="300AC07B" w14:textId="77777777" w:rsidR="00441DE9" w:rsidRDefault="00441DE9" w:rsidP="00CC5E0B"/>
        </w:tc>
      </w:tr>
    </w:tbl>
    <w:p w14:paraId="31507D79" w14:textId="357681C5" w:rsidR="00DF6749" w:rsidRDefault="00DF6749" w:rsidP="00DF6749">
      <w:pPr>
        <w:pStyle w:val="Heading2"/>
      </w:pPr>
      <w:bookmarkStart w:id="22" w:name="_Toc686966853"/>
      <w:r>
        <w:t>Week 1</w:t>
      </w:r>
      <w:r w:rsidR="00547A9C">
        <w:t>2</w:t>
      </w:r>
      <w:r w:rsidR="000213DC">
        <w:t xml:space="preserve"> (</w:t>
      </w:r>
      <w:r w:rsidR="00547A9C">
        <w:t>December 6 2023</w:t>
      </w:r>
      <w:r w:rsidR="000213DC">
        <w:t>)</w:t>
      </w:r>
      <w:bookmarkEnd w:id="22"/>
    </w:p>
    <w:tbl>
      <w:tblPr>
        <w:tblStyle w:val="TableGrid"/>
        <w:tblW w:w="0" w:type="auto"/>
        <w:tblLook w:val="04A0" w:firstRow="1" w:lastRow="0" w:firstColumn="1" w:lastColumn="0" w:noHBand="0" w:noVBand="1"/>
      </w:tblPr>
      <w:tblGrid>
        <w:gridCol w:w="4248"/>
        <w:gridCol w:w="5102"/>
      </w:tblGrid>
      <w:tr w:rsidR="00441DE9" w14:paraId="3D390DCF" w14:textId="77777777" w:rsidTr="787BA016">
        <w:tc>
          <w:tcPr>
            <w:tcW w:w="9350" w:type="dxa"/>
            <w:gridSpan w:val="2"/>
          </w:tcPr>
          <w:p w14:paraId="616A11C8" w14:textId="4D5829DD" w:rsidR="00441DE9" w:rsidRDefault="00441DE9" w:rsidP="00CC5E0B">
            <w:r>
              <w:t>Week 1</w:t>
            </w:r>
            <w:r w:rsidR="00547A9C">
              <w:t>2</w:t>
            </w:r>
            <w:r>
              <w:t xml:space="preserve">: </w:t>
            </w:r>
          </w:p>
        </w:tc>
      </w:tr>
      <w:tr w:rsidR="00441DE9" w14:paraId="0F8247D0" w14:textId="77777777" w:rsidTr="787BA016">
        <w:tc>
          <w:tcPr>
            <w:tcW w:w="4248" w:type="dxa"/>
          </w:tcPr>
          <w:p w14:paraId="50D3841B" w14:textId="77777777" w:rsidR="00441DE9" w:rsidRDefault="00441DE9" w:rsidP="00CC5E0B">
            <w:r>
              <w:t>Content</w:t>
            </w:r>
          </w:p>
        </w:tc>
        <w:tc>
          <w:tcPr>
            <w:tcW w:w="5102" w:type="dxa"/>
          </w:tcPr>
          <w:p w14:paraId="5D7FEBB4" w14:textId="77777777" w:rsidR="00441DE9" w:rsidRDefault="00441DE9" w:rsidP="00441DE9">
            <w:pPr>
              <w:pStyle w:val="ListParagraph"/>
              <w:numPr>
                <w:ilvl w:val="0"/>
                <w:numId w:val="11"/>
              </w:numPr>
              <w:spacing w:after="0"/>
            </w:pPr>
            <w:r>
              <w:t>Working on final project</w:t>
            </w:r>
          </w:p>
        </w:tc>
      </w:tr>
      <w:tr w:rsidR="00441DE9" w14:paraId="3B718926" w14:textId="77777777" w:rsidTr="787BA016">
        <w:tc>
          <w:tcPr>
            <w:tcW w:w="4248" w:type="dxa"/>
          </w:tcPr>
          <w:p w14:paraId="1409ADDD" w14:textId="77777777" w:rsidR="00441DE9" w:rsidRDefault="00441DE9" w:rsidP="00CC5E0B">
            <w:r>
              <w:t>Readings</w:t>
            </w:r>
          </w:p>
        </w:tc>
        <w:tc>
          <w:tcPr>
            <w:tcW w:w="5102" w:type="dxa"/>
          </w:tcPr>
          <w:p w14:paraId="525FACB5" w14:textId="77777777" w:rsidR="00441DE9" w:rsidRDefault="00441DE9" w:rsidP="00CC5E0B">
            <w:r>
              <w:t>None</w:t>
            </w:r>
          </w:p>
        </w:tc>
      </w:tr>
      <w:tr w:rsidR="00441DE9" w14:paraId="0C590C7F" w14:textId="77777777" w:rsidTr="787BA016">
        <w:tc>
          <w:tcPr>
            <w:tcW w:w="4248" w:type="dxa"/>
          </w:tcPr>
          <w:p w14:paraId="0DA75824" w14:textId="77777777" w:rsidR="00441DE9" w:rsidRDefault="00441DE9" w:rsidP="00CC5E0B">
            <w:r>
              <w:t>In-class exercise</w:t>
            </w:r>
          </w:p>
        </w:tc>
        <w:tc>
          <w:tcPr>
            <w:tcW w:w="5102" w:type="dxa"/>
          </w:tcPr>
          <w:p w14:paraId="67ED0EAE" w14:textId="77777777" w:rsidR="00441DE9" w:rsidRDefault="00441DE9" w:rsidP="00CC5E0B"/>
        </w:tc>
      </w:tr>
    </w:tbl>
    <w:p w14:paraId="445F3E9D" w14:textId="675B961B" w:rsidR="00A05C89" w:rsidRDefault="00A05C89" w:rsidP="787BA016">
      <w:pPr>
        <w:pStyle w:val="Heading2"/>
      </w:pPr>
    </w:p>
    <w:p w14:paraId="33377B83" w14:textId="2984FAA3" w:rsidR="00A05C89" w:rsidRDefault="5EC64030" w:rsidP="787BA016">
      <w:pPr>
        <w:pStyle w:val="Heading2"/>
      </w:pPr>
      <w:r>
        <w:t>Week 13 (December 13 2023)</w:t>
      </w:r>
    </w:p>
    <w:p w14:paraId="736F4605" w14:textId="07E95FDF" w:rsidR="00A05C89" w:rsidRDefault="00A05C89" w:rsidP="787BA016"/>
    <w:p w14:paraId="06698020" w14:textId="53E22F29" w:rsidR="00A05C89" w:rsidRDefault="00A05C89" w:rsidP="009F7FC2">
      <w:pPr>
        <w:pStyle w:val="Heading1"/>
      </w:pPr>
      <w:bookmarkStart w:id="23" w:name="_Toc337813914"/>
      <w:r>
        <w:t>Course Policies</w:t>
      </w:r>
      <w:bookmarkEnd w:id="23"/>
    </w:p>
    <w:p w14:paraId="1865003A" w14:textId="77777777" w:rsidR="00A05C89" w:rsidRDefault="00A05C89" w:rsidP="008E2CC8">
      <w:pPr>
        <w:pStyle w:val="Heading2"/>
      </w:pPr>
      <w:bookmarkStart w:id="24" w:name="_Toc373190493"/>
      <w:r>
        <w:t>Submission of Assignments</w:t>
      </w:r>
      <w:bookmarkEnd w:id="24"/>
    </w:p>
    <w:p w14:paraId="75C6782D" w14:textId="35E379E6" w:rsidR="008E2CC8" w:rsidRDefault="00A40285" w:rsidP="008E2CC8">
      <w:r>
        <w:t>All assignments are to be su</w:t>
      </w:r>
      <w:r w:rsidR="17CFBD7F">
        <w:t>b</w:t>
      </w:r>
      <w:r>
        <w:t xml:space="preserve">mitted online through Avenue to </w:t>
      </w:r>
      <w:r w:rsidR="68A00198">
        <w:t>L</w:t>
      </w:r>
      <w:r>
        <w:t>earn.</w:t>
      </w:r>
    </w:p>
    <w:p w14:paraId="66C7E6BB" w14:textId="77777777" w:rsidR="007F4DA6" w:rsidRDefault="007F4DA6" w:rsidP="787BA016">
      <w:pPr>
        <w:pStyle w:val="Heading2"/>
      </w:pPr>
      <w:bookmarkStart w:id="25" w:name="_Toc73430424"/>
      <w:bookmarkStart w:id="26" w:name="_Toc1319103822"/>
      <w:r>
        <w:t>Grades</w:t>
      </w:r>
      <w:bookmarkEnd w:id="25"/>
      <w:bookmarkEnd w:id="26"/>
    </w:p>
    <w:p w14:paraId="1DEB7D0F" w14:textId="77777777" w:rsidR="007F4DA6" w:rsidRDefault="007F4DA6" w:rsidP="787BA016">
      <w:r>
        <w:t>Grades will be based on the McMaster University graduate grading scale:</w:t>
      </w:r>
    </w:p>
    <w:tbl>
      <w:tblPr>
        <w:tblStyle w:val="TableGrid"/>
        <w:tblW w:w="0" w:type="auto"/>
        <w:tblInd w:w="-5" w:type="dxa"/>
        <w:tblLook w:val="04A0" w:firstRow="1" w:lastRow="0" w:firstColumn="1" w:lastColumn="0" w:noHBand="0" w:noVBand="1"/>
      </w:tblPr>
      <w:tblGrid>
        <w:gridCol w:w="3116"/>
        <w:gridCol w:w="3117"/>
        <w:gridCol w:w="3122"/>
      </w:tblGrid>
      <w:tr w:rsidR="007F4DA6" w14:paraId="3AA2167E" w14:textId="77777777" w:rsidTr="787BA016">
        <w:trPr>
          <w:trHeight w:val="300"/>
        </w:trPr>
        <w:tc>
          <w:tcPr>
            <w:tcW w:w="3116" w:type="dxa"/>
          </w:tcPr>
          <w:p w14:paraId="6E297C37" w14:textId="77777777" w:rsidR="007F4DA6" w:rsidRPr="00834082" w:rsidRDefault="007F4DA6" w:rsidP="00834082">
            <w:pPr>
              <w:rPr>
                <w:bCs/>
              </w:rPr>
            </w:pPr>
            <w:r w:rsidRPr="00834082">
              <w:rPr>
                <w:b/>
                <w:bCs/>
              </w:rPr>
              <w:t>Mark</w:t>
            </w:r>
          </w:p>
        </w:tc>
        <w:tc>
          <w:tcPr>
            <w:tcW w:w="3117" w:type="dxa"/>
          </w:tcPr>
          <w:p w14:paraId="488F4D08" w14:textId="77777777" w:rsidR="007F4DA6" w:rsidRPr="00834082" w:rsidRDefault="007F4DA6" w:rsidP="00834082">
            <w:pPr>
              <w:rPr>
                <w:bCs/>
              </w:rPr>
            </w:pPr>
            <w:r w:rsidRPr="00834082">
              <w:rPr>
                <w:b/>
                <w:bCs/>
              </w:rPr>
              <w:t>Grade</w:t>
            </w:r>
          </w:p>
        </w:tc>
        <w:tc>
          <w:tcPr>
            <w:tcW w:w="3122" w:type="dxa"/>
          </w:tcPr>
          <w:p w14:paraId="3C8AF9E8" w14:textId="77777777" w:rsidR="007F4DA6" w:rsidRDefault="007F4DA6" w:rsidP="00834082">
            <w:r w:rsidRPr="00834082">
              <w:rPr>
                <w:b/>
                <w:bCs/>
              </w:rPr>
              <w:t>Pass/Fail</w:t>
            </w:r>
          </w:p>
        </w:tc>
      </w:tr>
      <w:tr w:rsidR="007F4DA6" w14:paraId="3A02FF5A" w14:textId="77777777" w:rsidTr="787BA016">
        <w:trPr>
          <w:trHeight w:val="300"/>
        </w:trPr>
        <w:tc>
          <w:tcPr>
            <w:tcW w:w="3116" w:type="dxa"/>
          </w:tcPr>
          <w:p w14:paraId="7745B81C" w14:textId="77777777" w:rsidR="007F4DA6" w:rsidRPr="00EF1FDC" w:rsidRDefault="007F4DA6" w:rsidP="00834082">
            <w:pPr>
              <w:rPr>
                <w:b/>
              </w:rPr>
            </w:pPr>
            <w:r w:rsidRPr="00834082">
              <w:t>90-100</w:t>
            </w:r>
          </w:p>
        </w:tc>
        <w:tc>
          <w:tcPr>
            <w:tcW w:w="3117" w:type="dxa"/>
          </w:tcPr>
          <w:p w14:paraId="48B5104B" w14:textId="77777777" w:rsidR="007F4DA6" w:rsidRPr="00EF1FDC" w:rsidRDefault="007F4DA6" w:rsidP="00834082">
            <w:pPr>
              <w:rPr>
                <w:b/>
              </w:rPr>
            </w:pPr>
            <w:r w:rsidRPr="00834082">
              <w:t>A+</w:t>
            </w:r>
          </w:p>
        </w:tc>
        <w:tc>
          <w:tcPr>
            <w:tcW w:w="3122" w:type="dxa"/>
          </w:tcPr>
          <w:p w14:paraId="653EEC7A" w14:textId="77777777" w:rsidR="007F4DA6" w:rsidRPr="00EF1FDC" w:rsidRDefault="007F4DA6" w:rsidP="00834082">
            <w:pPr>
              <w:rPr>
                <w:b/>
              </w:rPr>
            </w:pPr>
            <w:r>
              <w:t>P+</w:t>
            </w:r>
          </w:p>
        </w:tc>
      </w:tr>
      <w:tr w:rsidR="007F4DA6" w14:paraId="4E02DDA3" w14:textId="77777777" w:rsidTr="787BA016">
        <w:trPr>
          <w:trHeight w:val="300"/>
        </w:trPr>
        <w:tc>
          <w:tcPr>
            <w:tcW w:w="3116" w:type="dxa"/>
          </w:tcPr>
          <w:p w14:paraId="200B0347" w14:textId="77777777" w:rsidR="007F4DA6" w:rsidRPr="00EF1FDC" w:rsidRDefault="007F4DA6" w:rsidP="00834082">
            <w:pPr>
              <w:rPr>
                <w:b/>
              </w:rPr>
            </w:pPr>
            <w:r w:rsidRPr="00834082">
              <w:t>85-89</w:t>
            </w:r>
          </w:p>
        </w:tc>
        <w:tc>
          <w:tcPr>
            <w:tcW w:w="3117" w:type="dxa"/>
          </w:tcPr>
          <w:p w14:paraId="61897DA1" w14:textId="77777777" w:rsidR="007F4DA6" w:rsidRPr="00EF1FDC" w:rsidRDefault="007F4DA6" w:rsidP="00834082">
            <w:pPr>
              <w:rPr>
                <w:b/>
              </w:rPr>
            </w:pPr>
            <w:r w:rsidRPr="00834082">
              <w:t xml:space="preserve">A  </w:t>
            </w:r>
          </w:p>
        </w:tc>
        <w:tc>
          <w:tcPr>
            <w:tcW w:w="3122" w:type="dxa"/>
            <w:vMerge w:val="restart"/>
          </w:tcPr>
          <w:p w14:paraId="72A56439" w14:textId="77777777" w:rsidR="007F4DA6" w:rsidRPr="00EF1FDC" w:rsidRDefault="007F4DA6" w:rsidP="00834082">
            <w:pPr>
              <w:rPr>
                <w:b/>
              </w:rPr>
            </w:pPr>
            <w:r>
              <w:t>P</w:t>
            </w:r>
          </w:p>
        </w:tc>
      </w:tr>
      <w:tr w:rsidR="007F4DA6" w14:paraId="37E65D0E" w14:textId="77777777" w:rsidTr="787BA016">
        <w:trPr>
          <w:trHeight w:val="300"/>
        </w:trPr>
        <w:tc>
          <w:tcPr>
            <w:tcW w:w="3116" w:type="dxa"/>
          </w:tcPr>
          <w:p w14:paraId="5EFD84AA" w14:textId="77777777" w:rsidR="007F4DA6" w:rsidRPr="00EF1FDC" w:rsidRDefault="007F4DA6" w:rsidP="00834082">
            <w:pPr>
              <w:rPr>
                <w:b/>
              </w:rPr>
            </w:pPr>
            <w:r w:rsidRPr="00834082">
              <w:t>80-84</w:t>
            </w:r>
          </w:p>
        </w:tc>
        <w:tc>
          <w:tcPr>
            <w:tcW w:w="3117" w:type="dxa"/>
          </w:tcPr>
          <w:p w14:paraId="3ED74E6A" w14:textId="77777777" w:rsidR="007F4DA6" w:rsidRPr="00EF1FDC" w:rsidRDefault="007F4DA6" w:rsidP="00834082">
            <w:pPr>
              <w:rPr>
                <w:b/>
              </w:rPr>
            </w:pPr>
            <w:r w:rsidRPr="00834082">
              <w:t>A-</w:t>
            </w:r>
          </w:p>
        </w:tc>
        <w:tc>
          <w:tcPr>
            <w:tcW w:w="3122" w:type="dxa"/>
            <w:vMerge/>
          </w:tcPr>
          <w:p w14:paraId="64E81E7C" w14:textId="77777777" w:rsidR="007F4DA6" w:rsidRPr="00EF1FDC" w:rsidRDefault="007F4DA6" w:rsidP="00B02E3E">
            <w:pPr>
              <w:pStyle w:val="Heading2"/>
              <w:spacing w:before="240"/>
              <w:rPr>
                <w:b w:val="0"/>
                <w:bCs/>
              </w:rPr>
            </w:pPr>
          </w:p>
        </w:tc>
      </w:tr>
      <w:tr w:rsidR="007F4DA6" w14:paraId="17E2A452" w14:textId="77777777" w:rsidTr="787BA016">
        <w:trPr>
          <w:trHeight w:val="300"/>
        </w:trPr>
        <w:tc>
          <w:tcPr>
            <w:tcW w:w="3116" w:type="dxa"/>
          </w:tcPr>
          <w:p w14:paraId="1B8CAC0B" w14:textId="77777777" w:rsidR="007F4DA6" w:rsidRPr="00EF1FDC" w:rsidRDefault="007F4DA6" w:rsidP="00834082">
            <w:pPr>
              <w:rPr>
                <w:b/>
              </w:rPr>
            </w:pPr>
            <w:r w:rsidRPr="00834082">
              <w:t>77-79</w:t>
            </w:r>
          </w:p>
        </w:tc>
        <w:tc>
          <w:tcPr>
            <w:tcW w:w="3117" w:type="dxa"/>
          </w:tcPr>
          <w:p w14:paraId="7EB0E02F" w14:textId="77777777" w:rsidR="007F4DA6" w:rsidRPr="00EF1FDC" w:rsidRDefault="007F4DA6" w:rsidP="00834082">
            <w:pPr>
              <w:rPr>
                <w:b/>
              </w:rPr>
            </w:pPr>
            <w:r w:rsidRPr="00834082">
              <w:t>B+</w:t>
            </w:r>
          </w:p>
        </w:tc>
        <w:tc>
          <w:tcPr>
            <w:tcW w:w="3122" w:type="dxa"/>
            <w:vMerge/>
          </w:tcPr>
          <w:p w14:paraId="62956222" w14:textId="77777777" w:rsidR="007F4DA6" w:rsidRPr="00EF1FDC" w:rsidRDefault="007F4DA6" w:rsidP="00B02E3E">
            <w:pPr>
              <w:pStyle w:val="Heading2"/>
              <w:spacing w:before="240"/>
              <w:rPr>
                <w:b w:val="0"/>
                <w:bCs/>
              </w:rPr>
            </w:pPr>
          </w:p>
        </w:tc>
      </w:tr>
      <w:tr w:rsidR="007F4DA6" w14:paraId="53A23E63" w14:textId="77777777" w:rsidTr="787BA016">
        <w:trPr>
          <w:trHeight w:val="300"/>
        </w:trPr>
        <w:tc>
          <w:tcPr>
            <w:tcW w:w="3116" w:type="dxa"/>
          </w:tcPr>
          <w:p w14:paraId="6CC69BD4" w14:textId="77777777" w:rsidR="007F4DA6" w:rsidRPr="00EF1FDC" w:rsidRDefault="007F4DA6" w:rsidP="00834082">
            <w:pPr>
              <w:rPr>
                <w:b/>
              </w:rPr>
            </w:pPr>
            <w:r w:rsidRPr="00834082">
              <w:t>73-76</w:t>
            </w:r>
          </w:p>
        </w:tc>
        <w:tc>
          <w:tcPr>
            <w:tcW w:w="3117" w:type="dxa"/>
          </w:tcPr>
          <w:p w14:paraId="1A54FD25" w14:textId="77777777" w:rsidR="007F4DA6" w:rsidRPr="00EF1FDC" w:rsidRDefault="007F4DA6" w:rsidP="00834082">
            <w:pPr>
              <w:rPr>
                <w:b/>
              </w:rPr>
            </w:pPr>
            <w:r w:rsidRPr="00834082">
              <w:t>B</w:t>
            </w:r>
          </w:p>
        </w:tc>
        <w:tc>
          <w:tcPr>
            <w:tcW w:w="3122" w:type="dxa"/>
            <w:vMerge/>
          </w:tcPr>
          <w:p w14:paraId="498021EC" w14:textId="77777777" w:rsidR="007F4DA6" w:rsidRPr="00EF1FDC" w:rsidRDefault="007F4DA6" w:rsidP="00B02E3E">
            <w:pPr>
              <w:pStyle w:val="Heading2"/>
              <w:spacing w:before="240"/>
              <w:rPr>
                <w:b w:val="0"/>
                <w:bCs/>
              </w:rPr>
            </w:pPr>
          </w:p>
        </w:tc>
      </w:tr>
      <w:tr w:rsidR="007F4DA6" w14:paraId="3316950D" w14:textId="77777777" w:rsidTr="787BA016">
        <w:trPr>
          <w:trHeight w:val="300"/>
        </w:trPr>
        <w:tc>
          <w:tcPr>
            <w:tcW w:w="3116" w:type="dxa"/>
          </w:tcPr>
          <w:p w14:paraId="12404C23" w14:textId="77777777" w:rsidR="007F4DA6" w:rsidRPr="00EF1FDC" w:rsidRDefault="007F4DA6" w:rsidP="00834082">
            <w:pPr>
              <w:rPr>
                <w:b/>
              </w:rPr>
            </w:pPr>
            <w:r w:rsidRPr="00834082">
              <w:t>70-72</w:t>
            </w:r>
          </w:p>
        </w:tc>
        <w:tc>
          <w:tcPr>
            <w:tcW w:w="3117" w:type="dxa"/>
          </w:tcPr>
          <w:p w14:paraId="47B58AF8" w14:textId="77777777" w:rsidR="007F4DA6" w:rsidRPr="00EF1FDC" w:rsidRDefault="007F4DA6" w:rsidP="00834082">
            <w:pPr>
              <w:rPr>
                <w:b/>
              </w:rPr>
            </w:pPr>
            <w:r w:rsidRPr="00834082">
              <w:t>B-</w:t>
            </w:r>
          </w:p>
        </w:tc>
        <w:tc>
          <w:tcPr>
            <w:tcW w:w="3122" w:type="dxa"/>
            <w:vMerge/>
          </w:tcPr>
          <w:p w14:paraId="1AA12509" w14:textId="77777777" w:rsidR="007F4DA6" w:rsidRPr="00EF1FDC" w:rsidRDefault="007F4DA6" w:rsidP="00B02E3E">
            <w:pPr>
              <w:pStyle w:val="Heading2"/>
              <w:spacing w:before="240"/>
              <w:rPr>
                <w:b w:val="0"/>
                <w:bCs/>
              </w:rPr>
            </w:pPr>
          </w:p>
        </w:tc>
      </w:tr>
      <w:tr w:rsidR="007F4DA6" w14:paraId="6F0E7463" w14:textId="77777777" w:rsidTr="787BA016">
        <w:trPr>
          <w:trHeight w:val="300"/>
        </w:trPr>
        <w:tc>
          <w:tcPr>
            <w:tcW w:w="3116" w:type="dxa"/>
          </w:tcPr>
          <w:p w14:paraId="0460D1D8" w14:textId="77777777" w:rsidR="007F4DA6" w:rsidRPr="00EF1FDC" w:rsidRDefault="007F4DA6" w:rsidP="00834082">
            <w:pPr>
              <w:rPr>
                <w:rFonts w:cs="Arial"/>
                <w:b/>
                <w:color w:val="000000" w:themeColor="text1"/>
              </w:rPr>
            </w:pPr>
            <w:r w:rsidRPr="00834082">
              <w:t>69-0</w:t>
            </w:r>
          </w:p>
        </w:tc>
        <w:tc>
          <w:tcPr>
            <w:tcW w:w="3117" w:type="dxa"/>
          </w:tcPr>
          <w:p w14:paraId="115EEED7" w14:textId="77777777" w:rsidR="007F4DA6" w:rsidRPr="00EF1FDC" w:rsidRDefault="007F4DA6" w:rsidP="00834082">
            <w:pPr>
              <w:rPr>
                <w:b/>
              </w:rPr>
            </w:pPr>
            <w:r w:rsidRPr="00834082">
              <w:t>F</w:t>
            </w:r>
          </w:p>
        </w:tc>
        <w:tc>
          <w:tcPr>
            <w:tcW w:w="3122" w:type="dxa"/>
          </w:tcPr>
          <w:p w14:paraId="01FD5765" w14:textId="77777777" w:rsidR="007F4DA6" w:rsidRPr="00EF1FDC" w:rsidRDefault="007F4DA6" w:rsidP="00834082">
            <w:pPr>
              <w:rPr>
                <w:b/>
              </w:rPr>
            </w:pPr>
            <w:r>
              <w:t>F</w:t>
            </w:r>
          </w:p>
        </w:tc>
      </w:tr>
    </w:tbl>
    <w:p w14:paraId="227431DB" w14:textId="48C0273D" w:rsidR="008E2CC8" w:rsidRDefault="00A05C89" w:rsidP="0096307B">
      <w:pPr>
        <w:pStyle w:val="Heading2"/>
        <w:spacing w:before="240"/>
      </w:pPr>
      <w:bookmarkStart w:id="27" w:name="_Toc46546698"/>
      <w:r>
        <w:t>Late Assignments</w:t>
      </w:r>
      <w:bookmarkEnd w:id="27"/>
    </w:p>
    <w:p w14:paraId="74FE9058" w14:textId="25374D48" w:rsidR="00A40285" w:rsidRPr="00083187" w:rsidRDefault="00A40285" w:rsidP="11724427">
      <w:pPr>
        <w:rPr>
          <w:rFonts w:eastAsia="Arial" w:cs="Arial"/>
        </w:rPr>
      </w:pPr>
      <w:r w:rsidRPr="00834082">
        <w:rPr>
          <w:rFonts w:eastAsia="Arial" w:cs="Arial"/>
        </w:rPr>
        <w:t>Since the course is pass/fail, I don’t have a late policy. You will not fail because your work is late. If you can’t submit either the homework or the projects on time, let me know by email. Simply try to treat all this professionally. If you have unjustified late submissions, it will reduce the probability to pass with distinction.</w:t>
      </w:r>
    </w:p>
    <w:p w14:paraId="78C917DD" w14:textId="6588989F" w:rsidR="44D47EA6" w:rsidRDefault="44D47EA6" w:rsidP="787BA016">
      <w:pPr>
        <w:pStyle w:val="Heading2"/>
      </w:pPr>
      <w:bookmarkStart w:id="28" w:name="_Toc228492928"/>
      <w:r>
        <w:lastRenderedPageBreak/>
        <w:t>Emails</w:t>
      </w:r>
      <w:bookmarkEnd w:id="28"/>
    </w:p>
    <w:p w14:paraId="3E3E7266" w14:textId="75689525" w:rsidR="44D47EA6" w:rsidRDefault="44D47EA6" w:rsidP="787BA016">
      <w:pPr>
        <w:rPr>
          <w:rFonts w:eastAsia="Arial" w:cs="Arial"/>
        </w:rPr>
      </w:pPr>
      <w:r w:rsidRPr="787BA016">
        <w:rPr>
          <w:rFonts w:eastAsia="Arial" w:cs="Arial"/>
        </w:rPr>
        <w:t>I will answer emails in 48h maximum, except on Saturday and Sunday. After 48h, if I missed the email, feel free to send me a reminder.</w:t>
      </w:r>
    </w:p>
    <w:p w14:paraId="076BFA95" w14:textId="2030A174" w:rsidR="44D47EA6" w:rsidRDefault="44D47EA6" w:rsidP="787BA016">
      <w:pPr>
        <w:pStyle w:val="Heading2"/>
      </w:pPr>
      <w:bookmarkStart w:id="29" w:name="_Toc965965915"/>
      <w:r>
        <w:t>Office hours</w:t>
      </w:r>
      <w:bookmarkEnd w:id="29"/>
    </w:p>
    <w:p w14:paraId="400AC84F" w14:textId="1AAC80E6" w:rsidR="44D47EA6" w:rsidRDefault="44D47EA6" w:rsidP="787BA016">
      <w:pPr>
        <w:rPr>
          <w:rFonts w:eastAsia="Arial" w:cs="Arial"/>
        </w:rPr>
      </w:pPr>
      <w:r w:rsidRPr="787BA016">
        <w:rPr>
          <w:rFonts w:eastAsia="Arial" w:cs="Arial"/>
        </w:rPr>
        <w:t>I will be available to meet on Zoom Wednesday from 3pm to 5pm. Write me an email to schedule. I am quite flexible, and we can also meet by Zoom outside this time.</w:t>
      </w:r>
    </w:p>
    <w:p w14:paraId="696CE6EA" w14:textId="4BC3AFFC" w:rsidR="44D47EA6" w:rsidRPr="00834082" w:rsidRDefault="44D47EA6" w:rsidP="787BA016">
      <w:pPr>
        <w:spacing w:after="0" w:line="240" w:lineRule="auto"/>
        <w:rPr>
          <w:rFonts w:ascii="Times New Roman" w:eastAsia="Times New Roman" w:hAnsi="Times New Roman" w:cs="Times New Roman"/>
          <w:highlight w:val="yellow"/>
          <w:lang w:val="en-CA"/>
        </w:rPr>
      </w:pPr>
      <w:r w:rsidRPr="00834082">
        <w:rPr>
          <w:rFonts w:ascii="Lato" w:eastAsia="Times New Roman" w:hAnsi="Lato" w:cs="Times New Roman"/>
          <w:color w:val="232333"/>
          <w:sz w:val="21"/>
          <w:szCs w:val="21"/>
          <w:highlight w:val="yellow"/>
          <w:lang w:val="en-CA"/>
        </w:rPr>
        <w:t>Zoom office hours link: ***</w:t>
      </w:r>
    </w:p>
    <w:p w14:paraId="4FF9615A" w14:textId="5FA99F5E" w:rsidR="787BA016" w:rsidRPr="00834082" w:rsidRDefault="787BA016" w:rsidP="787BA016">
      <w:pPr>
        <w:rPr>
          <w:rFonts w:eastAsia="Arial" w:cs="Arial"/>
        </w:rPr>
      </w:pPr>
    </w:p>
    <w:p w14:paraId="770651B2" w14:textId="3DE61E86" w:rsidR="00720F69" w:rsidRDefault="6FC96ADB" w:rsidP="00834082">
      <w:pPr>
        <w:pStyle w:val="Heading2"/>
        <w:rPr>
          <w:rFonts w:eastAsia="Arial" w:cs="Arial"/>
          <w:b w:val="0"/>
          <w:bCs/>
        </w:rPr>
      </w:pPr>
      <w:bookmarkStart w:id="30" w:name="_Toc1156672112"/>
      <w:r w:rsidRPr="787BA016">
        <w:rPr>
          <w:rFonts w:eastAsia="Arial" w:cs="Arial"/>
          <w:bCs/>
        </w:rPr>
        <w:t xml:space="preserve">Courses With </w:t>
      </w:r>
      <w:proofErr w:type="gramStart"/>
      <w:r w:rsidRPr="787BA016">
        <w:rPr>
          <w:rFonts w:eastAsia="Arial" w:cs="Arial"/>
          <w:bCs/>
        </w:rPr>
        <w:t>An</w:t>
      </w:r>
      <w:proofErr w:type="gramEnd"/>
      <w:r w:rsidRPr="787BA016">
        <w:rPr>
          <w:rFonts w:eastAsia="Arial" w:cs="Arial"/>
          <w:bCs/>
        </w:rPr>
        <w:t xml:space="preserve"> On-Line Element</w:t>
      </w:r>
      <w:bookmarkEnd w:id="30"/>
    </w:p>
    <w:p w14:paraId="5C516A9F" w14:textId="40896B80" w:rsidR="6FC96ADB" w:rsidRDefault="6FC96ADB" w:rsidP="787BA016">
      <w:pPr>
        <w:rPr>
          <w:rFonts w:eastAsia="Arial" w:cs="Arial"/>
          <w:szCs w:val="24"/>
        </w:rPr>
      </w:pPr>
      <w:r w:rsidRPr="787BA016">
        <w:rPr>
          <w:rFonts w:eastAsia="Arial" w:cs="Arial"/>
          <w:szCs w:val="24"/>
        </w:rPr>
        <w:t>Some courses may use on-line elements (</w:t>
      </w:r>
      <w:proofErr w:type="gramStart"/>
      <w:r w:rsidRPr="787BA016">
        <w:rPr>
          <w:rFonts w:eastAsia="Arial" w:cs="Arial"/>
          <w:szCs w:val="24"/>
        </w:rPr>
        <w:t>e.g.</w:t>
      </w:r>
      <w:proofErr w:type="gramEnd"/>
      <w:r w:rsidRPr="787BA016">
        <w:rPr>
          <w:rFonts w:eastAsia="Arial" w:cs="Arial"/>
          <w:szCs w:val="24"/>
        </w:rPr>
        <w:t xml:space="preserve"> e-mail, Avenue to Learn (A2L), </w:t>
      </w:r>
      <w:proofErr w:type="spellStart"/>
      <w:r w:rsidRPr="787BA016">
        <w:rPr>
          <w:rFonts w:eastAsia="Arial" w:cs="Arial"/>
          <w:szCs w:val="24"/>
        </w:rPr>
        <w:t>LearnLink</w:t>
      </w:r>
      <w:proofErr w:type="spellEnd"/>
      <w:r w:rsidRPr="787BA016">
        <w:rPr>
          <w:rFonts w:eastAsia="Arial" w:cs="Arial"/>
          <w:szCs w:val="24"/>
        </w:rPr>
        <w:t xml:space="preserve">, web pages, </w:t>
      </w:r>
      <w:proofErr w:type="spellStart"/>
      <w:r w:rsidRPr="787BA016">
        <w:rPr>
          <w:rFonts w:eastAsia="Arial" w:cs="Arial"/>
          <w:szCs w:val="24"/>
        </w:rPr>
        <w:t>capa</w:t>
      </w:r>
      <w:proofErr w:type="spellEnd"/>
      <w:r w:rsidRPr="787BA016">
        <w:rPr>
          <w:rFonts w:eastAsia="Arial" w:cs="Arial"/>
          <w:szCs w:val="24"/>
        </w:rPr>
        <w:t xml:space="preserve">, Moodle, </w:t>
      </w:r>
      <w:proofErr w:type="spellStart"/>
      <w:r w:rsidRPr="787BA016">
        <w:rPr>
          <w:rFonts w:eastAsia="Arial" w:cs="Arial"/>
          <w:szCs w:val="24"/>
        </w:rPr>
        <w:t>ThinkingCap</w:t>
      </w:r>
      <w:proofErr w:type="spellEnd"/>
      <w:r w:rsidRPr="787BA016">
        <w:rPr>
          <w:rFonts w:eastAsia="Arial" w:cs="Arial"/>
          <w:szCs w:val="24"/>
        </w:rPr>
        <w:t xml:space="preserve">,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w:t>
      </w:r>
      <w:proofErr w:type="gramStart"/>
      <w:r w:rsidRPr="787BA016">
        <w:rPr>
          <w:rFonts w:eastAsia="Arial" w:cs="Arial"/>
          <w:szCs w:val="24"/>
        </w:rPr>
        <w:t>disclosure</w:t>
      </w:r>
      <w:proofErr w:type="gramEnd"/>
      <w:r w:rsidRPr="787BA016">
        <w:rPr>
          <w:rFonts w:eastAsia="Arial" w:cs="Arial"/>
          <w:szCs w:val="24"/>
        </w:rPr>
        <w:t xml:space="preserve"> please discuss this with the course instructor.</w:t>
      </w:r>
    </w:p>
    <w:p w14:paraId="4E5D74CD" w14:textId="1EB1172F" w:rsidR="6FC96ADB" w:rsidRDefault="6FC96ADB" w:rsidP="787BA016">
      <w:pPr>
        <w:rPr>
          <w:rFonts w:eastAsia="Arial" w:cs="Arial"/>
          <w:szCs w:val="24"/>
        </w:rPr>
      </w:pPr>
      <w:r w:rsidRPr="787BA016">
        <w:rPr>
          <w:rFonts w:eastAsia="Arial" w:cs="Arial"/>
          <w:b/>
          <w:bCs/>
          <w:szCs w:val="24"/>
        </w:rPr>
        <w:t xml:space="preserve">Generative AI  </w:t>
      </w:r>
    </w:p>
    <w:p w14:paraId="01CACD39" w14:textId="33A61297" w:rsidR="6FC96ADB" w:rsidRDefault="6FC96ADB" w:rsidP="787BA016">
      <w:pPr>
        <w:rPr>
          <w:rFonts w:eastAsia="Arial" w:cs="Arial"/>
          <w:szCs w:val="24"/>
        </w:rPr>
      </w:pPr>
      <w:r w:rsidRPr="787BA016">
        <w:rPr>
          <w:rFonts w:eastAsia="Arial" w:cs="Arial"/>
          <w:b/>
          <w:bCs/>
          <w:szCs w:val="24"/>
        </w:rPr>
        <w:t xml:space="preserve">[INTRUCTORS can decide whether or not to allow use of this technology. Here is some sample text to use (pick one of the two paragraphs) if you do or do not allow </w:t>
      </w:r>
      <w:proofErr w:type="spellStart"/>
      <w:r w:rsidRPr="787BA016">
        <w:rPr>
          <w:rFonts w:eastAsia="Arial" w:cs="Arial"/>
          <w:b/>
          <w:bCs/>
          <w:szCs w:val="24"/>
        </w:rPr>
        <w:t>GenAI</w:t>
      </w:r>
      <w:proofErr w:type="spellEnd"/>
      <w:r w:rsidRPr="787BA016">
        <w:rPr>
          <w:rFonts w:eastAsia="Arial" w:cs="Arial"/>
          <w:b/>
          <w:bCs/>
          <w:szCs w:val="24"/>
        </w:rPr>
        <w:t xml:space="preserve"> tools, based on the McMaster guidelines available here </w:t>
      </w:r>
      <w:hyperlink r:id="rId16" w:history="1">
        <w:r w:rsidRPr="787BA016">
          <w:rPr>
            <w:rStyle w:val="Hyperlink"/>
            <w:rFonts w:eastAsia="Arial" w:cs="Arial"/>
            <w:b/>
            <w:bCs/>
            <w:szCs w:val="24"/>
          </w:rPr>
          <w:t>https://mi.mcmaster.ca/generative-artificial-intelligence-in-teaching-and-learning/#tab-content-provisional-guidelines</w:t>
        </w:r>
      </w:hyperlink>
      <w:r w:rsidRPr="787BA016">
        <w:rPr>
          <w:rFonts w:eastAsia="Arial" w:cs="Arial"/>
          <w:b/>
          <w:bCs/>
          <w:szCs w:val="24"/>
        </w:rPr>
        <w:t>]</w:t>
      </w:r>
      <w:r w:rsidRPr="787BA016">
        <w:rPr>
          <w:rFonts w:eastAsia="Arial" w:cs="Arial"/>
          <w:szCs w:val="24"/>
        </w:rPr>
        <w:t xml:space="preserve"> Students are not permitted to use generative AI in this course. In alignment with </w:t>
      </w:r>
      <w:hyperlink r:id="rId17" w:history="1">
        <w:r w:rsidRPr="787BA016">
          <w:rPr>
            <w:rStyle w:val="Hyperlink"/>
            <w:rFonts w:eastAsia="Arial" w:cs="Arial"/>
            <w:szCs w:val="24"/>
          </w:rPr>
          <w:t>McMaster academic integrity policy</w:t>
        </w:r>
      </w:hyperlink>
      <w:r w:rsidRPr="787BA016">
        <w:rPr>
          <w:rFonts w:eastAsia="Arial" w:cs="Arial"/>
          <w:szCs w:val="24"/>
        </w:rPr>
        <w:t xml:space="preserve">, it “shall be an offence knowingly to …  submit academic work for assessment that was purchased or acquired from another source”.  This includes work created by generative AI tools.  Also state in the policy is the following, “Contract Cheating is the act of “outsourcing of student work to third parties” (Lancaster &amp; Clarke, 2016, p. 639) with or without payment.” Using Generative AI tools is a form of contract cheating.  Charges of academic dishonesty will be brought forward to the Office of Academic Integrity. </w:t>
      </w:r>
    </w:p>
    <w:p w14:paraId="528C4B42" w14:textId="5BBE6C4C" w:rsidR="6FC96ADB" w:rsidRDefault="6FC96ADB" w:rsidP="00834082">
      <w:pPr>
        <w:pStyle w:val="Heading4"/>
        <w:rPr>
          <w:rFonts w:eastAsia="Arial" w:cs="Arial"/>
          <w:i w:val="0"/>
          <w:iCs w:val="0"/>
          <w:szCs w:val="24"/>
        </w:rPr>
      </w:pPr>
      <w:r w:rsidRPr="787BA016">
        <w:rPr>
          <w:rFonts w:ascii="Arial" w:eastAsia="Arial" w:hAnsi="Arial" w:cs="Arial"/>
          <w:szCs w:val="24"/>
        </w:rPr>
        <w:t xml:space="preserve">OR Some Use Permitted </w:t>
      </w:r>
    </w:p>
    <w:p w14:paraId="2E1DEEE4" w14:textId="77323F87" w:rsidR="6FC96ADB" w:rsidRDefault="6FC96ADB" w:rsidP="787BA016">
      <w:pPr>
        <w:rPr>
          <w:rFonts w:eastAsia="Arial" w:cs="Arial"/>
          <w:szCs w:val="24"/>
        </w:rPr>
      </w:pPr>
      <w:r w:rsidRPr="787BA016">
        <w:rPr>
          <w:rFonts w:eastAsia="Arial" w:cs="Arial"/>
          <w:szCs w:val="24"/>
        </w:rPr>
        <w:t>Students may use generative AI in this course in accordance with the guidelines outlined for each assessment, and so long as the use of generative AI is referenced and cited following citation instructions given in the syllabus. Use of generative AI outside assessment guidelines or without citation will constitute academic dishonesty. It is the student’s responsibility to be clear on the limitations for use for each assessment and to be clear on the expectations for citation and reference and to do so appropriately.</w:t>
      </w:r>
    </w:p>
    <w:p w14:paraId="41A981F2" w14:textId="76741008" w:rsidR="6FC96ADB" w:rsidRDefault="6FC96ADB" w:rsidP="00834082">
      <w:pPr>
        <w:pStyle w:val="Heading2"/>
        <w:rPr>
          <w:rFonts w:eastAsia="Arial" w:cs="Arial"/>
          <w:b w:val="0"/>
          <w:bCs/>
        </w:rPr>
      </w:pPr>
      <w:bookmarkStart w:id="31" w:name="_Toc1959015927"/>
      <w:r w:rsidRPr="787BA016">
        <w:rPr>
          <w:rFonts w:eastAsia="Arial" w:cs="Arial"/>
          <w:bCs/>
        </w:rPr>
        <w:lastRenderedPageBreak/>
        <w:t>Online Proctoring</w:t>
      </w:r>
      <w:bookmarkEnd w:id="31"/>
    </w:p>
    <w:p w14:paraId="4549A3D9" w14:textId="3B614082" w:rsidR="6FC96ADB" w:rsidRDefault="6FC96ADB" w:rsidP="787BA016">
      <w:pPr>
        <w:rPr>
          <w:rFonts w:eastAsia="Arial" w:cs="Arial"/>
          <w:szCs w:val="24"/>
        </w:rPr>
      </w:pPr>
      <w:r w:rsidRPr="787BA016">
        <w:rPr>
          <w:rFonts w:eastAsia="Arial" w:cs="Arial"/>
          <w:szCs w:val="24"/>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p w14:paraId="17BBDBA7" w14:textId="7B5ACCF8" w:rsidR="6FC96ADB" w:rsidRDefault="6FC96ADB" w:rsidP="00834082">
      <w:pPr>
        <w:pStyle w:val="Heading2"/>
        <w:rPr>
          <w:rFonts w:eastAsia="Arial" w:cs="Arial"/>
          <w:b w:val="0"/>
          <w:bCs/>
        </w:rPr>
      </w:pPr>
      <w:bookmarkStart w:id="32" w:name="_Toc565499722"/>
      <w:r w:rsidRPr="787BA016">
        <w:rPr>
          <w:rFonts w:eastAsia="Arial" w:cs="Arial"/>
          <w:bCs/>
        </w:rPr>
        <w:t>Authenticity / Plagiarism Detection</w:t>
      </w:r>
      <w:bookmarkEnd w:id="32"/>
    </w:p>
    <w:p w14:paraId="5E4706F1" w14:textId="68E3AEDC" w:rsidR="6FC96ADB" w:rsidRDefault="6FC96ADB" w:rsidP="787BA016">
      <w:pPr>
        <w:rPr>
          <w:rFonts w:eastAsia="Arial" w:cs="Arial"/>
          <w:szCs w:val="24"/>
        </w:rPr>
      </w:pPr>
      <w:r w:rsidRPr="787BA016">
        <w:rPr>
          <w:rFonts w:eastAsia="Arial" w:cs="Arial"/>
          <w:szCs w:val="24"/>
        </w:rPr>
        <w:t>Some courses may use a web-based service (Turnitin.com) to reveal authenticity and ownership of student submitted work. For courses using such software, students will be expected to submit their work electronically either directly to Turnitin.com or via an online learning platform (</w:t>
      </w:r>
      <w:proofErr w:type="gramStart"/>
      <w:r w:rsidRPr="787BA016">
        <w:rPr>
          <w:rFonts w:eastAsia="Arial" w:cs="Arial"/>
          <w:szCs w:val="24"/>
        </w:rPr>
        <w:t>e.g.</w:t>
      </w:r>
      <w:proofErr w:type="gramEnd"/>
      <w:r w:rsidRPr="787BA016">
        <w:rPr>
          <w:rFonts w:eastAsia="Arial" w:cs="Arial"/>
          <w:szCs w:val="24"/>
        </w:rPr>
        <w:t xml:space="preserve"> A2L, etc.) using plagiarism detection (a service supported by Turnitin.com) so it can be checked for academic dishonesty.</w:t>
      </w:r>
    </w:p>
    <w:p w14:paraId="4A776077" w14:textId="39CED037" w:rsidR="6FC96ADB" w:rsidRDefault="6FC96ADB" w:rsidP="787BA016">
      <w:pPr>
        <w:rPr>
          <w:rFonts w:eastAsia="Arial" w:cs="Arial"/>
          <w:szCs w:val="24"/>
        </w:rPr>
      </w:pPr>
      <w:r w:rsidRPr="787BA016">
        <w:rPr>
          <w:rFonts w:eastAsia="Arial" w:cs="Arial"/>
          <w:szCs w:val="24"/>
        </w:rPr>
        <w:t xml:space="preserve">Students who do not wish their work to be submitted through the plagiarism detection software must inform the </w:t>
      </w:r>
      <w:proofErr w:type="gramStart"/>
      <w:r w:rsidRPr="787BA016">
        <w:rPr>
          <w:rFonts w:eastAsia="Arial" w:cs="Arial"/>
          <w:szCs w:val="24"/>
        </w:rPr>
        <w:t>Instructor</w:t>
      </w:r>
      <w:proofErr w:type="gramEnd"/>
      <w:r w:rsidRPr="787BA016">
        <w:rPr>
          <w:rFonts w:eastAsia="Arial" w:cs="Arial"/>
          <w:szCs w:val="24"/>
        </w:rPr>
        <w:t xml:space="preserve"> before the assignment is due. No penalty will be assigned to a student who does not submit work to the plagiarism detection software. </w:t>
      </w:r>
      <w:r w:rsidRPr="787BA016">
        <w:rPr>
          <w:rFonts w:eastAsia="Arial" w:cs="Arial"/>
          <w:b/>
          <w:bCs/>
          <w:szCs w:val="24"/>
        </w:rPr>
        <w:t>All submitted work is subject to normal verification that standards of academic integrity have been upheld</w:t>
      </w:r>
      <w:r w:rsidRPr="787BA016">
        <w:rPr>
          <w:rFonts w:eastAsia="Arial" w:cs="Arial"/>
          <w:szCs w:val="24"/>
        </w:rPr>
        <w:t xml:space="preserve"> (e.g., on-line search, other software, etc.). For more details about McMaster’s use of Turnitin.com please go to </w:t>
      </w:r>
      <w:hyperlink r:id="rId18" w:history="1">
        <w:r w:rsidRPr="787BA016">
          <w:rPr>
            <w:rStyle w:val="Hyperlink"/>
            <w:rFonts w:eastAsia="Arial" w:cs="Arial"/>
            <w:szCs w:val="24"/>
          </w:rPr>
          <w:t>www.mcmaster.ca/academicintegrity</w:t>
        </w:r>
      </w:hyperlink>
      <w:r w:rsidRPr="787BA016">
        <w:rPr>
          <w:rFonts w:eastAsia="Arial" w:cs="Arial"/>
          <w:szCs w:val="24"/>
        </w:rPr>
        <w:t xml:space="preserve">. </w:t>
      </w:r>
    </w:p>
    <w:p w14:paraId="4EE56097" w14:textId="2B44A5D7" w:rsidR="6FC96ADB" w:rsidRDefault="6FC96ADB" w:rsidP="00834082">
      <w:pPr>
        <w:pStyle w:val="Heading2"/>
        <w:rPr>
          <w:rFonts w:eastAsia="Arial" w:cs="Arial"/>
          <w:b w:val="0"/>
          <w:bCs/>
        </w:rPr>
      </w:pPr>
      <w:bookmarkStart w:id="33" w:name="_Toc717135034"/>
      <w:r w:rsidRPr="787BA016">
        <w:rPr>
          <w:rFonts w:eastAsia="Arial" w:cs="Arial"/>
          <w:bCs/>
        </w:rPr>
        <w:t>Copyright and Recording</w:t>
      </w:r>
      <w:bookmarkEnd w:id="33"/>
    </w:p>
    <w:p w14:paraId="366033B9" w14:textId="22F562DC" w:rsidR="6FC96ADB" w:rsidRDefault="6FC96ADB" w:rsidP="787BA016">
      <w:pPr>
        <w:rPr>
          <w:rFonts w:eastAsia="Arial" w:cs="Arial"/>
          <w:szCs w:val="24"/>
        </w:rPr>
      </w:pPr>
      <w:r w:rsidRPr="787BA016">
        <w:rPr>
          <w:rFonts w:eastAsia="Arial" w:cs="Arial"/>
          <w:szCs w:val="24"/>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787BA016">
        <w:rPr>
          <w:rFonts w:eastAsia="Arial" w:cs="Arial"/>
          <w:b/>
          <w:bCs/>
          <w:szCs w:val="24"/>
        </w:rPr>
        <w:t>including lectures</w:t>
      </w:r>
      <w:r w:rsidRPr="787BA016">
        <w:rPr>
          <w:rFonts w:eastAsia="Arial" w:cs="Arial"/>
          <w:szCs w:val="24"/>
        </w:rPr>
        <w:t xml:space="preserve"> by </w:t>
      </w:r>
      <w:proofErr w:type="gramStart"/>
      <w:r w:rsidRPr="787BA016">
        <w:rPr>
          <w:rFonts w:eastAsia="Arial" w:cs="Arial"/>
          <w:szCs w:val="24"/>
        </w:rPr>
        <w:t>University</w:t>
      </w:r>
      <w:proofErr w:type="gramEnd"/>
      <w:r w:rsidRPr="787BA016">
        <w:rPr>
          <w:rFonts w:eastAsia="Arial" w:cs="Arial"/>
          <w:szCs w:val="24"/>
        </w:rPr>
        <w:t xml:space="preserve"> instructors</w:t>
      </w:r>
    </w:p>
    <w:p w14:paraId="6DA8D485" w14:textId="3DA2AA06" w:rsidR="6FC96ADB" w:rsidRDefault="6FC96ADB" w:rsidP="787BA016">
      <w:pPr>
        <w:rPr>
          <w:rFonts w:eastAsia="Arial" w:cs="Arial"/>
          <w:szCs w:val="24"/>
        </w:rPr>
      </w:pPr>
      <w:r w:rsidRPr="787BA016">
        <w:rPr>
          <w:rFonts w:eastAsia="Arial" w:cs="Arial"/>
          <w:szCs w:val="24"/>
        </w:rP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p w14:paraId="02E83150" w14:textId="1F2A68BB" w:rsidR="6FC96ADB" w:rsidRDefault="6FC96ADB" w:rsidP="00834082">
      <w:pPr>
        <w:pStyle w:val="Heading2"/>
        <w:rPr>
          <w:rFonts w:eastAsia="Arial" w:cs="Arial"/>
          <w:b w:val="0"/>
          <w:bCs/>
          <w:szCs w:val="24"/>
        </w:rPr>
      </w:pPr>
      <w:bookmarkStart w:id="34" w:name="_Toc1003817472"/>
      <w:r w:rsidRPr="787BA016">
        <w:rPr>
          <w:rFonts w:eastAsia="Arial" w:cs="Arial"/>
          <w:bCs/>
          <w:sz w:val="24"/>
          <w:szCs w:val="24"/>
        </w:rPr>
        <w:t>Academic Accommodation for Religious, Indigenous or Spiritual Observances (RISO)</w:t>
      </w:r>
      <w:bookmarkEnd w:id="34"/>
    </w:p>
    <w:p w14:paraId="4CFE22A6" w14:textId="39407433" w:rsidR="6FC96ADB" w:rsidRDefault="6FC96ADB" w:rsidP="787BA016">
      <w:pPr>
        <w:rPr>
          <w:rFonts w:eastAsia="Arial" w:cs="Arial"/>
          <w:szCs w:val="24"/>
        </w:rPr>
      </w:pPr>
      <w:r w:rsidRPr="787BA016">
        <w:rPr>
          <w:rFonts w:eastAsia="Arial" w:cs="Arial"/>
          <w:szCs w:val="24"/>
        </w:rPr>
        <w:t xml:space="preserve">Students requiring academic accommodation based on religious, indigenous or spiritual observances should follow the procedures set out in the </w:t>
      </w:r>
      <w:hyperlink r:id="rId19" w:history="1">
        <w:r w:rsidRPr="787BA016">
          <w:rPr>
            <w:rStyle w:val="Hyperlink"/>
            <w:rFonts w:eastAsia="Arial" w:cs="Arial"/>
            <w:szCs w:val="24"/>
          </w:rPr>
          <w:t>RISO</w:t>
        </w:r>
      </w:hyperlink>
      <w:r w:rsidRPr="787BA016">
        <w:rPr>
          <w:rFonts w:eastAsia="Arial" w:cs="Arial"/>
          <w:szCs w:val="24"/>
        </w:rPr>
        <w:t xml:space="preserve"> policy. Students should submit their request to their Faculty Office </w:t>
      </w:r>
      <w:r w:rsidRPr="787BA016">
        <w:rPr>
          <w:rFonts w:eastAsia="Arial" w:cs="Arial"/>
          <w:b/>
          <w:bCs/>
          <w:i/>
          <w:iCs/>
          <w:szCs w:val="24"/>
        </w:rPr>
        <w:t>normally within 10 working days</w:t>
      </w:r>
      <w:r w:rsidRPr="787BA016">
        <w:rPr>
          <w:rFonts w:eastAsia="Arial" w:cs="Arial"/>
          <w:szCs w:val="24"/>
        </w:rPr>
        <w:t xml:space="preserve"> of the beginning of term in which they anticipate a need for accommodation or to the Registrar's Office prior to their examinations. Students should also contact their instructors as soon as possible to make alternative arrangements for classes, assignments, and tests.</w:t>
      </w:r>
    </w:p>
    <w:p w14:paraId="193E93B6" w14:textId="4286CCBC" w:rsidR="6FC96ADB" w:rsidRDefault="6FC96ADB" w:rsidP="00834082">
      <w:pPr>
        <w:pStyle w:val="Heading2"/>
        <w:rPr>
          <w:rFonts w:eastAsia="Arial" w:cs="Arial"/>
          <w:b w:val="0"/>
          <w:bCs/>
        </w:rPr>
      </w:pPr>
      <w:bookmarkStart w:id="35" w:name="_Toc858484358"/>
      <w:r w:rsidRPr="787BA016">
        <w:rPr>
          <w:rFonts w:eastAsia="Arial" w:cs="Arial"/>
          <w:bCs/>
        </w:rPr>
        <w:lastRenderedPageBreak/>
        <w:t>Academic Integrity Statement</w:t>
      </w:r>
      <w:bookmarkEnd w:id="35"/>
    </w:p>
    <w:p w14:paraId="68C2C643" w14:textId="1A50D8DE" w:rsidR="6FC96ADB" w:rsidRDefault="6FC96ADB" w:rsidP="787BA016">
      <w:pPr>
        <w:rPr>
          <w:rFonts w:eastAsia="Arial" w:cs="Arial"/>
          <w:szCs w:val="24"/>
        </w:rPr>
      </w:pPr>
      <w:r w:rsidRPr="787BA016">
        <w:rPr>
          <w:rFonts w:eastAsia="Arial" w:cs="Arial"/>
          <w:szCs w:val="24"/>
        </w:rPr>
        <w:t xml:space="preserve">You are expected to exhibit honesty and use ethical </w:t>
      </w:r>
      <w:proofErr w:type="spellStart"/>
      <w:r w:rsidRPr="787BA016">
        <w:rPr>
          <w:rFonts w:eastAsia="Arial" w:cs="Arial"/>
          <w:szCs w:val="24"/>
        </w:rPr>
        <w:t>behaviour</w:t>
      </w:r>
      <w:proofErr w:type="spellEnd"/>
      <w:r w:rsidRPr="787BA016">
        <w:rPr>
          <w:rFonts w:eastAsia="Arial" w:cs="Arial"/>
          <w:szCs w:val="24"/>
        </w:rPr>
        <w:t xml:space="preserve"> in all aspects of the learning process. Academic credentials you earn are rooted in principles of honesty and academic integrity. </w:t>
      </w:r>
      <w:r w:rsidRPr="787BA016">
        <w:rPr>
          <w:rFonts w:eastAsia="Arial" w:cs="Arial"/>
          <w:b/>
          <w:bCs/>
          <w:szCs w:val="24"/>
        </w:rPr>
        <w:t>It is your responsibility to understand what constitutes academic dishonesty.</w:t>
      </w:r>
    </w:p>
    <w:p w14:paraId="106F85A4" w14:textId="70AAA5A3" w:rsidR="6FC96ADB" w:rsidRDefault="6FC96ADB" w:rsidP="787BA016">
      <w:pPr>
        <w:rPr>
          <w:rFonts w:eastAsia="Arial" w:cs="Arial"/>
          <w:szCs w:val="24"/>
        </w:rPr>
      </w:pPr>
      <w:r w:rsidRPr="787BA016">
        <w:rPr>
          <w:rFonts w:eastAsia="Arial" w:cs="Arial"/>
          <w:szCs w:val="24"/>
        </w:rPr>
        <w:t xml:space="preserve">Academic dishonesty is to knowingly act or fail to act in a way that results or could result in unearned academic credit or advantage. This </w:t>
      </w:r>
      <w:proofErr w:type="spellStart"/>
      <w:r w:rsidRPr="787BA016">
        <w:rPr>
          <w:rFonts w:eastAsia="Arial" w:cs="Arial"/>
          <w:szCs w:val="24"/>
        </w:rPr>
        <w:t>behaviour</w:t>
      </w:r>
      <w:proofErr w:type="spellEnd"/>
      <w:r w:rsidRPr="787BA016">
        <w:rPr>
          <w:rFonts w:eastAsia="Arial" w:cs="Arial"/>
          <w:szCs w:val="24"/>
        </w:rPr>
        <w:t xml:space="preserve"> can result in serious consequences, </w:t>
      </w:r>
      <w:proofErr w:type="gramStart"/>
      <w:r w:rsidRPr="787BA016">
        <w:rPr>
          <w:rFonts w:eastAsia="Arial" w:cs="Arial"/>
          <w:szCs w:val="24"/>
        </w:rPr>
        <w:t>e.g.</w:t>
      </w:r>
      <w:proofErr w:type="gramEnd"/>
      <w:r w:rsidRPr="787BA016">
        <w:rPr>
          <w:rFonts w:eastAsia="Arial" w:cs="Arial"/>
          <w:szCs w:val="24"/>
        </w:rPr>
        <w:t xml:space="preserve">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20" w:history="1">
        <w:r w:rsidRPr="787BA016">
          <w:rPr>
            <w:rStyle w:val="Hyperlink"/>
            <w:rFonts w:eastAsia="Arial" w:cs="Arial"/>
            <w:szCs w:val="24"/>
          </w:rPr>
          <w:t>Academic Integrity Policy</w:t>
        </w:r>
      </w:hyperlink>
      <w:r w:rsidRPr="787BA016">
        <w:rPr>
          <w:rFonts w:eastAsia="Arial" w:cs="Arial"/>
          <w:szCs w:val="24"/>
        </w:rPr>
        <w:t xml:space="preserve">, located at </w:t>
      </w:r>
      <w:hyperlink r:id="rId21" w:history="1">
        <w:r w:rsidRPr="787BA016">
          <w:rPr>
            <w:rStyle w:val="Hyperlink"/>
            <w:rFonts w:eastAsia="Arial" w:cs="Arial"/>
            <w:szCs w:val="24"/>
          </w:rPr>
          <w:t>https://secretariat.mcmaster.ca/university-policies-procedures-</w:t>
        </w:r>
      </w:hyperlink>
      <w:r w:rsidRPr="787BA016">
        <w:rPr>
          <w:rFonts w:eastAsia="Arial" w:cs="Arial"/>
          <w:szCs w:val="24"/>
        </w:rPr>
        <w:t xml:space="preserve"> guidelines/  </w:t>
      </w:r>
    </w:p>
    <w:p w14:paraId="44E003B0" w14:textId="4587D590" w:rsidR="6FC96ADB" w:rsidRDefault="6FC96ADB" w:rsidP="787BA016">
      <w:pPr>
        <w:rPr>
          <w:rFonts w:eastAsia="Arial" w:cs="Arial"/>
          <w:szCs w:val="24"/>
        </w:rPr>
      </w:pPr>
      <w:r w:rsidRPr="787BA016">
        <w:rPr>
          <w:rFonts w:eastAsia="Arial" w:cs="Arial"/>
          <w:szCs w:val="24"/>
        </w:rPr>
        <w:t>The following illustrates only three forms of academic dishonesty:</w:t>
      </w:r>
    </w:p>
    <w:p w14:paraId="3AEE7400" w14:textId="20737B22" w:rsidR="6FC96ADB" w:rsidRDefault="6FC96ADB" w:rsidP="00834082">
      <w:pPr>
        <w:pStyle w:val="ListParagraph"/>
        <w:numPr>
          <w:ilvl w:val="0"/>
          <w:numId w:val="3"/>
        </w:numPr>
        <w:rPr>
          <w:rFonts w:eastAsia="Arial" w:cs="Arial"/>
          <w:szCs w:val="24"/>
        </w:rPr>
      </w:pPr>
      <w:r w:rsidRPr="787BA016">
        <w:rPr>
          <w:rFonts w:eastAsia="Arial" w:cs="Arial"/>
          <w:szCs w:val="24"/>
        </w:rPr>
        <w:t xml:space="preserve">plagiarism, </w:t>
      </w:r>
      <w:proofErr w:type="gramStart"/>
      <w:r w:rsidRPr="787BA016">
        <w:rPr>
          <w:rFonts w:eastAsia="Arial" w:cs="Arial"/>
          <w:szCs w:val="24"/>
        </w:rPr>
        <w:t>e.g.</w:t>
      </w:r>
      <w:proofErr w:type="gramEnd"/>
      <w:r w:rsidRPr="787BA016">
        <w:rPr>
          <w:rFonts w:eastAsia="Arial" w:cs="Arial"/>
          <w:szCs w:val="24"/>
        </w:rPr>
        <w:t xml:space="preserve"> the submission of work that is not one’s own or for which other credit has been obtained.</w:t>
      </w:r>
    </w:p>
    <w:p w14:paraId="75029D7D" w14:textId="3D1F0407" w:rsidR="6FC96ADB" w:rsidRDefault="6FC96ADB" w:rsidP="00834082">
      <w:pPr>
        <w:pStyle w:val="ListParagraph"/>
        <w:numPr>
          <w:ilvl w:val="0"/>
          <w:numId w:val="3"/>
        </w:numPr>
        <w:rPr>
          <w:rFonts w:eastAsia="Arial" w:cs="Arial"/>
          <w:szCs w:val="24"/>
        </w:rPr>
      </w:pPr>
      <w:r w:rsidRPr="787BA016">
        <w:rPr>
          <w:rFonts w:eastAsia="Arial" w:cs="Arial"/>
          <w:szCs w:val="24"/>
        </w:rPr>
        <w:t>improper collaboration in group work.</w:t>
      </w:r>
    </w:p>
    <w:p w14:paraId="2FDA0AB5" w14:textId="3E6316FA" w:rsidR="6FC96ADB" w:rsidRDefault="6FC96ADB" w:rsidP="00834082">
      <w:pPr>
        <w:pStyle w:val="ListParagraph"/>
        <w:numPr>
          <w:ilvl w:val="0"/>
          <w:numId w:val="3"/>
        </w:numPr>
        <w:rPr>
          <w:rFonts w:eastAsia="Arial" w:cs="Arial"/>
          <w:szCs w:val="24"/>
        </w:rPr>
      </w:pPr>
      <w:r w:rsidRPr="787BA016">
        <w:rPr>
          <w:rFonts w:eastAsia="Arial" w:cs="Arial"/>
          <w:szCs w:val="24"/>
        </w:rPr>
        <w:t>copying or using unauthorized aids in tests and examinations.</w:t>
      </w:r>
    </w:p>
    <w:p w14:paraId="143A82CF" w14:textId="08DBDB27" w:rsidR="6FC96ADB" w:rsidRDefault="6FC96ADB" w:rsidP="00834082">
      <w:pPr>
        <w:pStyle w:val="Heading2"/>
        <w:rPr>
          <w:rFonts w:eastAsia="Arial" w:cs="Arial"/>
          <w:b w:val="0"/>
          <w:bCs/>
        </w:rPr>
      </w:pPr>
      <w:bookmarkStart w:id="36" w:name="_Toc580707312"/>
      <w:r w:rsidRPr="787BA016">
        <w:rPr>
          <w:rFonts w:eastAsia="Arial" w:cs="Arial"/>
          <w:bCs/>
          <w:sz w:val="24"/>
          <w:szCs w:val="24"/>
        </w:rPr>
        <w:t>Conduct</w:t>
      </w:r>
      <w:r w:rsidRPr="787BA016">
        <w:rPr>
          <w:rFonts w:eastAsia="Arial" w:cs="Arial"/>
          <w:bCs/>
        </w:rPr>
        <w:t xml:space="preserve"> Expectations</w:t>
      </w:r>
      <w:bookmarkEnd w:id="36"/>
    </w:p>
    <w:p w14:paraId="6B004497" w14:textId="15690A3E" w:rsidR="6FC96ADB" w:rsidRDefault="6FC96ADB" w:rsidP="787BA016">
      <w:pPr>
        <w:rPr>
          <w:rFonts w:eastAsia="Arial" w:cs="Arial"/>
          <w:szCs w:val="24"/>
        </w:rPr>
      </w:pPr>
      <w:r w:rsidRPr="787BA016">
        <w:rPr>
          <w:rFonts w:eastAsia="Arial" w:cs="Arial"/>
          <w:szCs w:val="24"/>
        </w:rPr>
        <w:t xml:space="preserve">As a McMaster student, you have the right to experience, and the responsibility to demonstrate, respectful and dignified interactions within all of our living, learning and working communities. These expectations are described in the </w:t>
      </w:r>
      <w:hyperlink r:id="rId22" w:history="1">
        <w:r w:rsidRPr="787BA016">
          <w:rPr>
            <w:rStyle w:val="Hyperlink"/>
            <w:rFonts w:eastAsia="Arial" w:cs="Arial"/>
            <w:szCs w:val="24"/>
          </w:rPr>
          <w:t>Code of Student Rights &amp; Responsibilities</w:t>
        </w:r>
      </w:hyperlink>
      <w:r w:rsidRPr="787BA016">
        <w:rPr>
          <w:rFonts w:eastAsia="Arial" w:cs="Arial"/>
          <w:szCs w:val="24"/>
        </w:rPr>
        <w:t xml:space="preserve"> (the “Code”). All students share the responsibility of maintaining a positive environment for the academic and personal growth of all McMaster community members, </w:t>
      </w:r>
      <w:r w:rsidRPr="787BA016">
        <w:rPr>
          <w:rFonts w:eastAsia="Arial" w:cs="Arial"/>
          <w:b/>
          <w:bCs/>
          <w:szCs w:val="24"/>
        </w:rPr>
        <w:t>whether in person or online</w:t>
      </w:r>
      <w:r w:rsidRPr="787BA016">
        <w:rPr>
          <w:rFonts w:eastAsia="Arial" w:cs="Arial"/>
          <w:szCs w:val="24"/>
        </w:rPr>
        <w:t>.</w:t>
      </w:r>
    </w:p>
    <w:p w14:paraId="2CC65479" w14:textId="0C5F1056" w:rsidR="6FC96ADB" w:rsidRDefault="6FC96ADB" w:rsidP="787BA016">
      <w:pPr>
        <w:rPr>
          <w:rFonts w:eastAsia="Arial" w:cs="Arial"/>
          <w:szCs w:val="24"/>
        </w:rPr>
      </w:pPr>
      <w:r w:rsidRPr="787BA016">
        <w:rPr>
          <w:rFonts w:eastAsia="Arial" w:cs="Arial"/>
          <w:szCs w:val="24"/>
        </w:rPr>
        <w:t xml:space="preserve">It is essential that students be mindful of their interactions online, as the Code remains in effect in virtual learning environments. The Code applies to any interactions that adversely affect, disrupt, or interfere with reasonable participation in </w:t>
      </w:r>
      <w:proofErr w:type="gramStart"/>
      <w:r w:rsidRPr="787BA016">
        <w:rPr>
          <w:rFonts w:eastAsia="Arial" w:cs="Arial"/>
          <w:szCs w:val="24"/>
        </w:rPr>
        <w:t>University</w:t>
      </w:r>
      <w:proofErr w:type="gramEnd"/>
      <w:r w:rsidRPr="787BA016">
        <w:rPr>
          <w:rFonts w:eastAsia="Arial" w:cs="Arial"/>
          <w:szCs w:val="24"/>
        </w:rPr>
        <w:t xml:space="preserve"> activities. Student disruptions or </w:t>
      </w:r>
      <w:proofErr w:type="spellStart"/>
      <w:r w:rsidRPr="787BA016">
        <w:rPr>
          <w:rFonts w:eastAsia="Arial" w:cs="Arial"/>
          <w:szCs w:val="24"/>
        </w:rPr>
        <w:t>behaviours</w:t>
      </w:r>
      <w:proofErr w:type="spellEnd"/>
      <w:r w:rsidRPr="787BA016">
        <w:rPr>
          <w:rFonts w:eastAsia="Arial" w:cs="Arial"/>
          <w:szCs w:val="24"/>
        </w:rPr>
        <w:t xml:space="preserve"> that interfere with university functions on online platforms (</w:t>
      </w:r>
      <w:proofErr w:type="gramStart"/>
      <w:r w:rsidRPr="787BA016">
        <w:rPr>
          <w:rFonts w:eastAsia="Arial" w:cs="Arial"/>
          <w:szCs w:val="24"/>
        </w:rPr>
        <w:t>e.g.</w:t>
      </w:r>
      <w:proofErr w:type="gramEnd"/>
      <w:r w:rsidRPr="787BA016">
        <w:rPr>
          <w:rFonts w:eastAsia="Arial" w:cs="Arial"/>
          <w:szCs w:val="24"/>
        </w:rPr>
        <w:t xml:space="preserve"> use of Avenue 2 Learn, WebEx or Zoom for delivery), will be taken very seriously and will be investigated. Outcomes may include restriction or removal of the involved students’ access to these platforms.</w:t>
      </w:r>
    </w:p>
    <w:p w14:paraId="31EF087D" w14:textId="3C4DB77C" w:rsidR="6FC96ADB" w:rsidRDefault="6FC96ADB" w:rsidP="00834082">
      <w:pPr>
        <w:pStyle w:val="Heading2"/>
        <w:rPr>
          <w:rFonts w:eastAsia="Arial" w:cs="Arial"/>
          <w:b w:val="0"/>
          <w:bCs/>
        </w:rPr>
      </w:pPr>
      <w:bookmarkStart w:id="37" w:name="_Toc417054736"/>
      <w:r w:rsidRPr="787BA016">
        <w:rPr>
          <w:rFonts w:eastAsia="Arial" w:cs="Arial"/>
          <w:bCs/>
        </w:rPr>
        <w:t>Academic Accommodation of Students with Disabilities</w:t>
      </w:r>
      <w:bookmarkEnd w:id="37"/>
    </w:p>
    <w:p w14:paraId="45C8AB29" w14:textId="74C16588" w:rsidR="6FC96ADB" w:rsidRDefault="6FC96ADB" w:rsidP="787BA016">
      <w:pPr>
        <w:rPr>
          <w:rFonts w:eastAsia="Arial" w:cs="Arial"/>
          <w:szCs w:val="24"/>
        </w:rPr>
      </w:pPr>
      <w:r w:rsidRPr="787BA016">
        <w:rPr>
          <w:rFonts w:eastAsia="Arial" w:cs="Arial"/>
          <w:szCs w:val="24"/>
        </w:rPr>
        <w:t xml:space="preserve">Students with disabilities who require academic accommodation must contact </w:t>
      </w:r>
      <w:hyperlink r:id="rId23" w:history="1">
        <w:r w:rsidRPr="787BA016">
          <w:rPr>
            <w:rStyle w:val="Hyperlink"/>
            <w:rFonts w:eastAsia="Arial" w:cs="Arial"/>
            <w:szCs w:val="24"/>
          </w:rPr>
          <w:t>Student Accessibility Services</w:t>
        </w:r>
      </w:hyperlink>
      <w:r w:rsidRPr="787BA016">
        <w:rPr>
          <w:rFonts w:eastAsia="Arial" w:cs="Arial"/>
          <w:szCs w:val="24"/>
        </w:rPr>
        <w:t xml:space="preserve"> (SAS) at 905-525-9140 ext. 28652 or </w:t>
      </w:r>
      <w:hyperlink r:id="rId24" w:history="1">
        <w:r w:rsidRPr="787BA016">
          <w:rPr>
            <w:rStyle w:val="Hyperlink"/>
            <w:rFonts w:eastAsia="Arial" w:cs="Arial"/>
            <w:szCs w:val="24"/>
          </w:rPr>
          <w:t>sas@mcmaster.ca</w:t>
        </w:r>
      </w:hyperlink>
      <w:r w:rsidRPr="787BA016">
        <w:rPr>
          <w:rFonts w:eastAsia="Arial" w:cs="Arial"/>
          <w:szCs w:val="24"/>
        </w:rPr>
        <w:t xml:space="preserve"> to make arrangements with a Program Coordinator. For further information, consult McMaster University’s </w:t>
      </w:r>
      <w:hyperlink r:id="rId25" w:history="1">
        <w:r w:rsidRPr="787BA016">
          <w:rPr>
            <w:rStyle w:val="Hyperlink"/>
            <w:rFonts w:eastAsia="Arial" w:cs="Arial"/>
            <w:szCs w:val="24"/>
          </w:rPr>
          <w:t>Academic Accommodation of Students with Disabilities</w:t>
        </w:r>
      </w:hyperlink>
      <w:r w:rsidRPr="787BA016">
        <w:rPr>
          <w:rFonts w:eastAsia="Arial" w:cs="Arial"/>
          <w:szCs w:val="24"/>
        </w:rPr>
        <w:t xml:space="preserve"> policy.</w:t>
      </w:r>
    </w:p>
    <w:p w14:paraId="702AC5FD" w14:textId="401CD692" w:rsidR="6FC96ADB" w:rsidRDefault="6FC96ADB" w:rsidP="00834082">
      <w:pPr>
        <w:pStyle w:val="Heading2"/>
        <w:rPr>
          <w:rFonts w:eastAsia="Arial" w:cs="Arial"/>
          <w:b w:val="0"/>
          <w:bCs/>
        </w:rPr>
      </w:pPr>
      <w:bookmarkStart w:id="38" w:name="_Toc843054099"/>
      <w:r w:rsidRPr="787BA016">
        <w:rPr>
          <w:rFonts w:eastAsia="Arial" w:cs="Arial"/>
          <w:bCs/>
        </w:rPr>
        <w:lastRenderedPageBreak/>
        <w:t>Faculty of Social Sciences E-mail Communication Policy</w:t>
      </w:r>
      <w:bookmarkEnd w:id="38"/>
    </w:p>
    <w:p w14:paraId="6FDAD381" w14:textId="2B6CE29A" w:rsidR="6FC96ADB" w:rsidRDefault="6FC96ADB" w:rsidP="787BA016">
      <w:pPr>
        <w:rPr>
          <w:rFonts w:eastAsia="Arial" w:cs="Arial"/>
          <w:szCs w:val="24"/>
        </w:rPr>
      </w:pPr>
      <w:r w:rsidRPr="787BA016">
        <w:rPr>
          <w:rFonts w:eastAsia="Arial" w:cs="Arial"/>
          <w:szCs w:val="24"/>
        </w:rP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03489571" w14:textId="127A4148" w:rsidR="6FC96ADB" w:rsidRDefault="6FC96ADB" w:rsidP="00834082">
      <w:pPr>
        <w:pStyle w:val="Heading2"/>
        <w:rPr>
          <w:rFonts w:eastAsia="Arial" w:cs="Arial"/>
          <w:b w:val="0"/>
          <w:bCs/>
        </w:rPr>
      </w:pPr>
      <w:bookmarkStart w:id="39" w:name="_Toc1576608926"/>
      <w:r w:rsidRPr="787BA016">
        <w:rPr>
          <w:rFonts w:eastAsia="Arial" w:cs="Arial"/>
          <w:bCs/>
        </w:rPr>
        <w:t>Course Modification</w:t>
      </w:r>
      <w:bookmarkEnd w:id="39"/>
    </w:p>
    <w:p w14:paraId="0AA08085" w14:textId="2054F0FD" w:rsidR="6FC96ADB" w:rsidRDefault="6FC96ADB" w:rsidP="787BA016">
      <w:pPr>
        <w:spacing w:line="240" w:lineRule="auto"/>
        <w:rPr>
          <w:rFonts w:eastAsia="Arial" w:cs="Arial"/>
          <w:szCs w:val="24"/>
        </w:rPr>
      </w:pPr>
      <w:r w:rsidRPr="787BA016">
        <w:rPr>
          <w:rFonts w:eastAsia="Arial" w:cs="Arial"/>
          <w:szCs w:val="24"/>
        </w:rPr>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p w14:paraId="0C88D8AB" w14:textId="15D4E658" w:rsidR="6FC96ADB" w:rsidRDefault="6FC96ADB" w:rsidP="00834082">
      <w:pPr>
        <w:pStyle w:val="Heading2"/>
        <w:rPr>
          <w:rFonts w:eastAsia="Arial" w:cs="Arial"/>
          <w:b w:val="0"/>
          <w:bCs/>
        </w:rPr>
      </w:pPr>
      <w:bookmarkStart w:id="40" w:name="_Toc1271626381"/>
      <w:r w:rsidRPr="787BA016">
        <w:rPr>
          <w:rFonts w:eastAsia="Arial" w:cs="Arial"/>
          <w:bCs/>
        </w:rPr>
        <w:t>Extreme Circumstances</w:t>
      </w:r>
      <w:bookmarkEnd w:id="40"/>
    </w:p>
    <w:p w14:paraId="469F3729" w14:textId="2DA85165" w:rsidR="6FC96ADB" w:rsidRDefault="6FC96ADB" w:rsidP="787BA016">
      <w:pPr>
        <w:spacing w:line="240" w:lineRule="auto"/>
        <w:rPr>
          <w:rFonts w:eastAsia="Arial" w:cs="Arial"/>
          <w:szCs w:val="24"/>
        </w:rPr>
      </w:pPr>
      <w:r w:rsidRPr="787BA016">
        <w:rPr>
          <w:rFonts w:eastAsia="Arial" w:cs="Arial"/>
          <w:szCs w:val="24"/>
        </w:rPr>
        <w:t xml:space="preserve">The University reserves the right to change the dates and deadlines for any or all courses in extreme circumstances (e.g., severe weather, </w:t>
      </w:r>
      <w:proofErr w:type="spellStart"/>
      <w:r w:rsidRPr="787BA016">
        <w:rPr>
          <w:rFonts w:eastAsia="Arial" w:cs="Arial"/>
          <w:szCs w:val="24"/>
        </w:rPr>
        <w:t>labour</w:t>
      </w:r>
      <w:proofErr w:type="spellEnd"/>
      <w:r w:rsidRPr="787BA016">
        <w:rPr>
          <w:rFonts w:eastAsia="Arial" w:cs="Arial"/>
          <w:szCs w:val="24"/>
        </w:rPr>
        <w:t xml:space="preserve"> disruptions, etc.). Changes will be communicated through regular McMaster communication channels, such as McMaster Daily News, A2L and/or McMaster email.</w:t>
      </w:r>
    </w:p>
    <w:p w14:paraId="35DFB221" w14:textId="2E5A96C3" w:rsidR="787BA016" w:rsidRDefault="787BA016" w:rsidP="787BA016"/>
    <w:p w14:paraId="357127C5" w14:textId="77777777" w:rsidR="00A05C89" w:rsidRDefault="00A05C89" w:rsidP="009F7FC2">
      <w:pPr>
        <w:pStyle w:val="Heading1"/>
      </w:pPr>
      <w:bookmarkStart w:id="41" w:name="_Toc1509690745"/>
      <w:r>
        <w:t>University Policies</w:t>
      </w:r>
      <w:bookmarkEnd w:id="41"/>
    </w:p>
    <w:p w14:paraId="510F841C" w14:textId="77777777" w:rsidR="00A05C89" w:rsidRDefault="00A05C89" w:rsidP="008E2CC8">
      <w:pPr>
        <w:pStyle w:val="Heading2"/>
      </w:pPr>
      <w:bookmarkStart w:id="42" w:name="_Toc996563866"/>
      <w:r>
        <w:t>Academic Integrity Statement</w:t>
      </w:r>
      <w:bookmarkEnd w:id="42"/>
    </w:p>
    <w:p w14:paraId="5B4C1451" w14:textId="77777777" w:rsidR="00B5115D" w:rsidRDefault="00B5115D" w:rsidP="00B5115D">
      <w:r>
        <w:t xml:space="preserve">You are expected to exhibit honesty and use ethical behavior in all aspects of the learning process. Academic credentials you earn are rooted in principles of honesty and academic integrity. </w:t>
      </w:r>
    </w:p>
    <w:p w14:paraId="10B441B8" w14:textId="77777777" w:rsidR="00B5115D" w:rsidRDefault="00B5115D" w:rsidP="00B5115D">
      <w:r>
        <w:t xml:space="preserve">Academic dishonesty is to knowingly act or fail to act in a way that results or could result in unearned academic credit or advantage. This behavior can result in serious consequences, </w:t>
      </w:r>
      <w:proofErr w:type="gramStart"/>
      <w:r>
        <w:t>e.g.</w:t>
      </w:r>
      <w:proofErr w:type="gramEnd"/>
      <w:r>
        <w:t xml:space="preserve"> the grade of zero on an assignment, loss of credit with a notation on the transcript (notation reads: “Grade of F assigned for academic dishonesty”), and/or suspension or expulsion from the university.</w:t>
      </w:r>
    </w:p>
    <w:p w14:paraId="6E49DE99" w14:textId="77777777" w:rsidR="00B5115D" w:rsidRDefault="00B5115D" w:rsidP="00B5115D">
      <w:r>
        <w:t xml:space="preserve">It is your responsibility to understand what constitutes academic dishonesty. For information on the various types of academic dishonesty please refer to the Academic Integrity Policy, located at </w:t>
      </w:r>
      <w:hyperlink r:id="rId26" w:history="1">
        <w:r w:rsidRPr="00E653D0">
          <w:rPr>
            <w:rStyle w:val="Hyperlink"/>
          </w:rPr>
          <w:t>www.mcmaster.ca/academicintegrity</w:t>
        </w:r>
      </w:hyperlink>
      <w:r>
        <w:t xml:space="preserve">. </w:t>
      </w:r>
    </w:p>
    <w:p w14:paraId="22ED7A9C" w14:textId="77777777" w:rsidR="00B5115D" w:rsidRDefault="00B5115D" w:rsidP="00B5115D">
      <w:r>
        <w:t>The following illustrates only three forms of academic dishonesty:</w:t>
      </w:r>
    </w:p>
    <w:p w14:paraId="0B858339" w14:textId="77777777" w:rsidR="00B5115D" w:rsidRDefault="00B5115D" w:rsidP="00B5115D">
      <w:pPr>
        <w:pStyle w:val="ListParagraph"/>
        <w:numPr>
          <w:ilvl w:val="0"/>
          <w:numId w:val="8"/>
        </w:numPr>
      </w:pPr>
      <w:r>
        <w:lastRenderedPageBreak/>
        <w:t xml:space="preserve">Plagiarism, </w:t>
      </w:r>
      <w:proofErr w:type="gramStart"/>
      <w:r>
        <w:t>e.g.</w:t>
      </w:r>
      <w:proofErr w:type="gramEnd"/>
      <w:r>
        <w:t xml:space="preserve"> the submission of work that is not one’s own or for which credit has been obtained. </w:t>
      </w:r>
    </w:p>
    <w:p w14:paraId="1C07DF4D" w14:textId="77777777" w:rsidR="00B5115D" w:rsidRDefault="00B5115D" w:rsidP="00B5115D">
      <w:pPr>
        <w:pStyle w:val="ListParagraph"/>
        <w:numPr>
          <w:ilvl w:val="0"/>
          <w:numId w:val="8"/>
        </w:numPr>
      </w:pPr>
      <w:r>
        <w:t>Improper collaboration in group work.</w:t>
      </w:r>
    </w:p>
    <w:p w14:paraId="750E4C49" w14:textId="77777777" w:rsidR="00B5115D" w:rsidRPr="00B5115D" w:rsidRDefault="00B5115D" w:rsidP="00B5115D">
      <w:pPr>
        <w:pStyle w:val="ListParagraph"/>
        <w:numPr>
          <w:ilvl w:val="0"/>
          <w:numId w:val="8"/>
        </w:numPr>
      </w:pPr>
      <w:r>
        <w:t>Copying or using unauthorized aids in tests and examinations.</w:t>
      </w:r>
    </w:p>
    <w:p w14:paraId="40917904" w14:textId="77777777" w:rsidR="00A05C89" w:rsidRDefault="00B5115D" w:rsidP="008E2CC8">
      <w:pPr>
        <w:pStyle w:val="Heading2"/>
      </w:pPr>
      <w:bookmarkStart w:id="43" w:name="_Toc432535537"/>
      <w:r>
        <w:t>Academic Accommodation of Students with Disabilities</w:t>
      </w:r>
      <w:bookmarkEnd w:id="43"/>
    </w:p>
    <w:p w14:paraId="27DC68E5" w14:textId="77777777" w:rsidR="00B5115D" w:rsidRPr="00B5115D" w:rsidRDefault="00B5115D" w:rsidP="00B5115D">
      <w:r>
        <w:t xml:space="preserve">Students who require academic accommodation must contact Student Accessibility Services (SAS) to make arrangements with a Program Coordinator. Academic accommodations must be arranged for each term of study. Student Accessibility Services can be contacted by phone 905-525-9140 ext. 28652 or e-mail </w:t>
      </w:r>
      <w:hyperlink r:id="rId27" w:history="1">
        <w:r w:rsidRPr="00E653D0">
          <w:rPr>
            <w:rStyle w:val="Hyperlink"/>
          </w:rPr>
          <w:t>sas@mcmaster.ca</w:t>
        </w:r>
      </w:hyperlink>
      <w:r>
        <w:t xml:space="preserve">. For further information, consult McMaster University’s Policy for </w:t>
      </w:r>
      <w:hyperlink r:id="rId28" w:history="1">
        <w:r w:rsidRPr="00B5115D">
          <w:rPr>
            <w:rStyle w:val="Hyperlink"/>
          </w:rPr>
          <w:t>Academic Accommodation of Students with Disabilities.</w:t>
        </w:r>
      </w:hyperlink>
      <w:r>
        <w:t xml:space="preserve"> </w:t>
      </w:r>
    </w:p>
    <w:p w14:paraId="4DB0D5E2" w14:textId="77777777" w:rsidR="00A05C89" w:rsidRDefault="00D44602" w:rsidP="008E2CC8">
      <w:pPr>
        <w:pStyle w:val="Heading2"/>
      </w:pPr>
      <w:bookmarkStart w:id="44" w:name="_Toc623029006"/>
      <w:r>
        <w:t>Faculty of Social Sciences E-mail Communication Policy</w:t>
      </w:r>
      <w:bookmarkEnd w:id="44"/>
    </w:p>
    <w:p w14:paraId="140A1DE4" w14:textId="77777777" w:rsidR="00D44602" w:rsidRPr="00D44602" w:rsidRDefault="00D44602" w:rsidP="00D44602">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63295EAF" w14:textId="77777777" w:rsidR="009F7FC2" w:rsidRDefault="00D44602" w:rsidP="00D44602">
      <w:pPr>
        <w:pStyle w:val="Heading2"/>
      </w:pPr>
      <w:bookmarkStart w:id="45" w:name="_Toc1294089230"/>
      <w:r>
        <w:t>Course Modification</w:t>
      </w:r>
      <w:bookmarkEnd w:id="45"/>
    </w:p>
    <w:p w14:paraId="45225BE1"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sectPr w:rsidR="00A05C89" w:rsidSect="009F7FC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767D2" w14:textId="77777777" w:rsidR="00A931F8" w:rsidRDefault="00A931F8" w:rsidP="002148F6">
      <w:pPr>
        <w:spacing w:after="0" w:line="240" w:lineRule="auto"/>
      </w:pPr>
      <w:r>
        <w:separator/>
      </w:r>
    </w:p>
  </w:endnote>
  <w:endnote w:type="continuationSeparator" w:id="0">
    <w:p w14:paraId="34C82827" w14:textId="77777777" w:rsidR="00A931F8" w:rsidRDefault="00A931F8"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 w:name="Aptos">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131286"/>
      <w:docPartObj>
        <w:docPartGallery w:val="Page Numbers (Bottom of Page)"/>
        <w:docPartUnique/>
      </w:docPartObj>
    </w:sdtPr>
    <w:sdtEndPr>
      <w:rPr>
        <w:noProof/>
      </w:rPr>
    </w:sdtEndPr>
    <w:sdtContent>
      <w:p w14:paraId="69EE7B9D" w14:textId="77777777" w:rsidR="004E008F" w:rsidRDefault="004E008F">
        <w:pPr>
          <w:pStyle w:val="Footer"/>
          <w:jc w:val="right"/>
        </w:pPr>
        <w:r>
          <w:fldChar w:fldCharType="begin"/>
        </w:r>
        <w:r>
          <w:instrText xml:space="preserve"> PAGE   \* MERGEFORMAT </w:instrText>
        </w:r>
        <w:r>
          <w:fldChar w:fldCharType="separate"/>
        </w:r>
        <w:r w:rsidR="00810619">
          <w:rPr>
            <w:noProof/>
          </w:rPr>
          <w:t>2</w:t>
        </w:r>
        <w:r>
          <w:rPr>
            <w:noProof/>
          </w:rPr>
          <w:fldChar w:fldCharType="end"/>
        </w:r>
      </w:p>
    </w:sdtContent>
  </w:sdt>
  <w:p w14:paraId="7D091B43" w14:textId="77777777" w:rsidR="004E008F" w:rsidRDefault="004E00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BD42B" w14:textId="77777777" w:rsidR="00A931F8" w:rsidRDefault="00A931F8" w:rsidP="002148F6">
      <w:pPr>
        <w:spacing w:after="0" w:line="240" w:lineRule="auto"/>
      </w:pPr>
      <w:r>
        <w:separator/>
      </w:r>
    </w:p>
  </w:footnote>
  <w:footnote w:type="continuationSeparator" w:id="0">
    <w:p w14:paraId="31357D0E" w14:textId="77777777" w:rsidR="00A931F8" w:rsidRDefault="00A931F8"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CB81F" w14:textId="003DBD39" w:rsidR="004E008F" w:rsidRPr="003D75ED" w:rsidRDefault="004E008F"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w:t>
    </w:r>
    <w:r w:rsidR="00AC63B0">
      <w:rPr>
        <w:sz w:val="20"/>
        <w:szCs w:val="20"/>
      </w:rPr>
      <w:t>Master of Public Policy in Digital Society Program</w:t>
    </w:r>
    <w:r>
      <w:rPr>
        <w:sz w:val="20"/>
        <w:szCs w:val="20"/>
      </w:rPr>
      <w:t xml:space="preserve">, </w:t>
    </w:r>
    <w:r w:rsidR="00A40285">
      <w:rPr>
        <w:sz w:val="20"/>
        <w:szCs w:val="20"/>
      </w:rPr>
      <w:t>PUBPOL 750</w:t>
    </w:r>
    <w:r w:rsidR="00AC63B0">
      <w:rPr>
        <w:sz w:val="20"/>
        <w:szCs w:val="20"/>
      </w:rPr>
      <w:t>, 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1C3A"/>
    <w:multiLevelType w:val="hybridMultilevel"/>
    <w:tmpl w:val="D592E6F8"/>
    <w:lvl w:ilvl="0" w:tplc="726AEF7A">
      <w:start w:val="1"/>
      <w:numFmt w:val="bullet"/>
      <w:lvlText w:val=""/>
      <w:lvlJc w:val="left"/>
      <w:pPr>
        <w:ind w:left="1440" w:hanging="720"/>
      </w:pPr>
      <w:rPr>
        <w:rFonts w:ascii="Symbol" w:hAnsi="Symbol" w:hint="default"/>
      </w:rPr>
    </w:lvl>
    <w:lvl w:ilvl="1" w:tplc="D17AF0B4">
      <w:start w:val="1"/>
      <w:numFmt w:val="bullet"/>
      <w:lvlText w:val="o"/>
      <w:lvlJc w:val="left"/>
      <w:pPr>
        <w:ind w:left="1440" w:hanging="360"/>
      </w:pPr>
      <w:rPr>
        <w:rFonts w:ascii="Courier New" w:hAnsi="Courier New" w:hint="default"/>
      </w:rPr>
    </w:lvl>
    <w:lvl w:ilvl="2" w:tplc="BB927DEA">
      <w:start w:val="1"/>
      <w:numFmt w:val="bullet"/>
      <w:lvlText w:val=""/>
      <w:lvlJc w:val="left"/>
      <w:pPr>
        <w:ind w:left="2160" w:hanging="360"/>
      </w:pPr>
      <w:rPr>
        <w:rFonts w:ascii="Wingdings" w:hAnsi="Wingdings" w:hint="default"/>
      </w:rPr>
    </w:lvl>
    <w:lvl w:ilvl="3" w:tplc="205027E6">
      <w:start w:val="1"/>
      <w:numFmt w:val="bullet"/>
      <w:lvlText w:val=""/>
      <w:lvlJc w:val="left"/>
      <w:pPr>
        <w:ind w:left="2880" w:hanging="360"/>
      </w:pPr>
      <w:rPr>
        <w:rFonts w:ascii="Symbol" w:hAnsi="Symbol" w:hint="default"/>
      </w:rPr>
    </w:lvl>
    <w:lvl w:ilvl="4" w:tplc="18DC3488">
      <w:start w:val="1"/>
      <w:numFmt w:val="bullet"/>
      <w:lvlText w:val="o"/>
      <w:lvlJc w:val="left"/>
      <w:pPr>
        <w:ind w:left="3600" w:hanging="360"/>
      </w:pPr>
      <w:rPr>
        <w:rFonts w:ascii="Courier New" w:hAnsi="Courier New" w:hint="default"/>
      </w:rPr>
    </w:lvl>
    <w:lvl w:ilvl="5" w:tplc="8E1684DE">
      <w:start w:val="1"/>
      <w:numFmt w:val="bullet"/>
      <w:lvlText w:val=""/>
      <w:lvlJc w:val="left"/>
      <w:pPr>
        <w:ind w:left="4320" w:hanging="360"/>
      </w:pPr>
      <w:rPr>
        <w:rFonts w:ascii="Wingdings" w:hAnsi="Wingdings" w:hint="default"/>
      </w:rPr>
    </w:lvl>
    <w:lvl w:ilvl="6" w:tplc="C4FA3866">
      <w:start w:val="1"/>
      <w:numFmt w:val="bullet"/>
      <w:lvlText w:val=""/>
      <w:lvlJc w:val="left"/>
      <w:pPr>
        <w:ind w:left="5040" w:hanging="360"/>
      </w:pPr>
      <w:rPr>
        <w:rFonts w:ascii="Symbol" w:hAnsi="Symbol" w:hint="default"/>
      </w:rPr>
    </w:lvl>
    <w:lvl w:ilvl="7" w:tplc="20C8E0F0">
      <w:start w:val="1"/>
      <w:numFmt w:val="bullet"/>
      <w:lvlText w:val="o"/>
      <w:lvlJc w:val="left"/>
      <w:pPr>
        <w:ind w:left="5760" w:hanging="360"/>
      </w:pPr>
      <w:rPr>
        <w:rFonts w:ascii="Courier New" w:hAnsi="Courier New" w:hint="default"/>
      </w:rPr>
    </w:lvl>
    <w:lvl w:ilvl="8" w:tplc="F0F0A878">
      <w:start w:val="1"/>
      <w:numFmt w:val="bullet"/>
      <w:lvlText w:val=""/>
      <w:lvlJc w:val="left"/>
      <w:pPr>
        <w:ind w:left="6480" w:hanging="360"/>
      </w:pPr>
      <w:rPr>
        <w:rFonts w:ascii="Wingdings" w:hAnsi="Wingdings" w:hint="default"/>
      </w:rPr>
    </w:lvl>
  </w:abstractNum>
  <w:abstractNum w:abstractNumId="1" w15:restartNumberingAfterBreak="0">
    <w:nsid w:val="1408D550"/>
    <w:multiLevelType w:val="hybridMultilevel"/>
    <w:tmpl w:val="0DBAFC42"/>
    <w:lvl w:ilvl="0" w:tplc="189ED362">
      <w:start w:val="1"/>
      <w:numFmt w:val="bullet"/>
      <w:lvlText w:val=""/>
      <w:lvlJc w:val="left"/>
      <w:pPr>
        <w:ind w:left="1440" w:hanging="720"/>
      </w:pPr>
      <w:rPr>
        <w:rFonts w:ascii="Symbol" w:hAnsi="Symbol" w:hint="default"/>
      </w:rPr>
    </w:lvl>
    <w:lvl w:ilvl="1" w:tplc="02BE88CE">
      <w:start w:val="1"/>
      <w:numFmt w:val="bullet"/>
      <w:lvlText w:val="o"/>
      <w:lvlJc w:val="left"/>
      <w:pPr>
        <w:ind w:left="1440" w:hanging="360"/>
      </w:pPr>
      <w:rPr>
        <w:rFonts w:ascii="Courier New" w:hAnsi="Courier New" w:hint="default"/>
      </w:rPr>
    </w:lvl>
    <w:lvl w:ilvl="2" w:tplc="C6BA66C6">
      <w:start w:val="1"/>
      <w:numFmt w:val="bullet"/>
      <w:lvlText w:val=""/>
      <w:lvlJc w:val="left"/>
      <w:pPr>
        <w:ind w:left="2160" w:hanging="360"/>
      </w:pPr>
      <w:rPr>
        <w:rFonts w:ascii="Wingdings" w:hAnsi="Wingdings" w:hint="default"/>
      </w:rPr>
    </w:lvl>
    <w:lvl w:ilvl="3" w:tplc="5208823A">
      <w:start w:val="1"/>
      <w:numFmt w:val="bullet"/>
      <w:lvlText w:val=""/>
      <w:lvlJc w:val="left"/>
      <w:pPr>
        <w:ind w:left="2880" w:hanging="360"/>
      </w:pPr>
      <w:rPr>
        <w:rFonts w:ascii="Symbol" w:hAnsi="Symbol" w:hint="default"/>
      </w:rPr>
    </w:lvl>
    <w:lvl w:ilvl="4" w:tplc="69B4A240">
      <w:start w:val="1"/>
      <w:numFmt w:val="bullet"/>
      <w:lvlText w:val="o"/>
      <w:lvlJc w:val="left"/>
      <w:pPr>
        <w:ind w:left="3600" w:hanging="360"/>
      </w:pPr>
      <w:rPr>
        <w:rFonts w:ascii="Courier New" w:hAnsi="Courier New" w:hint="default"/>
      </w:rPr>
    </w:lvl>
    <w:lvl w:ilvl="5" w:tplc="185CE6A4">
      <w:start w:val="1"/>
      <w:numFmt w:val="bullet"/>
      <w:lvlText w:val=""/>
      <w:lvlJc w:val="left"/>
      <w:pPr>
        <w:ind w:left="4320" w:hanging="360"/>
      </w:pPr>
      <w:rPr>
        <w:rFonts w:ascii="Wingdings" w:hAnsi="Wingdings" w:hint="default"/>
      </w:rPr>
    </w:lvl>
    <w:lvl w:ilvl="6" w:tplc="CD18C400">
      <w:start w:val="1"/>
      <w:numFmt w:val="bullet"/>
      <w:lvlText w:val=""/>
      <w:lvlJc w:val="left"/>
      <w:pPr>
        <w:ind w:left="5040" w:hanging="360"/>
      </w:pPr>
      <w:rPr>
        <w:rFonts w:ascii="Symbol" w:hAnsi="Symbol" w:hint="default"/>
      </w:rPr>
    </w:lvl>
    <w:lvl w:ilvl="7" w:tplc="BD6AFE72">
      <w:start w:val="1"/>
      <w:numFmt w:val="bullet"/>
      <w:lvlText w:val="o"/>
      <w:lvlJc w:val="left"/>
      <w:pPr>
        <w:ind w:left="5760" w:hanging="360"/>
      </w:pPr>
      <w:rPr>
        <w:rFonts w:ascii="Courier New" w:hAnsi="Courier New" w:hint="default"/>
      </w:rPr>
    </w:lvl>
    <w:lvl w:ilvl="8" w:tplc="0CA80D2A">
      <w:start w:val="1"/>
      <w:numFmt w:val="bullet"/>
      <w:lvlText w:val=""/>
      <w:lvlJc w:val="left"/>
      <w:pPr>
        <w:ind w:left="6480" w:hanging="360"/>
      </w:pPr>
      <w:rPr>
        <w:rFonts w:ascii="Wingdings" w:hAnsi="Wingdings" w:hint="default"/>
      </w:rPr>
    </w:lvl>
  </w:abstractNum>
  <w:abstractNum w:abstractNumId="2"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407394"/>
    <w:multiLevelType w:val="hybridMultilevel"/>
    <w:tmpl w:val="6B26E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C20ADD"/>
    <w:multiLevelType w:val="hybridMultilevel"/>
    <w:tmpl w:val="45D2E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F5575"/>
    <w:multiLevelType w:val="hybridMultilevel"/>
    <w:tmpl w:val="C7A21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31B18"/>
    <w:multiLevelType w:val="hybridMultilevel"/>
    <w:tmpl w:val="0960035C"/>
    <w:lvl w:ilvl="0" w:tplc="28B03FEA">
      <w:start w:val="1"/>
      <w:numFmt w:val="bullet"/>
      <w:lvlText w:val=""/>
      <w:lvlJc w:val="left"/>
      <w:pPr>
        <w:ind w:left="1440" w:hanging="720"/>
      </w:pPr>
      <w:rPr>
        <w:rFonts w:ascii="Symbol" w:hAnsi="Symbol" w:hint="default"/>
      </w:rPr>
    </w:lvl>
    <w:lvl w:ilvl="1" w:tplc="833AB096">
      <w:start w:val="1"/>
      <w:numFmt w:val="bullet"/>
      <w:lvlText w:val="o"/>
      <w:lvlJc w:val="left"/>
      <w:pPr>
        <w:ind w:left="1440" w:hanging="360"/>
      </w:pPr>
      <w:rPr>
        <w:rFonts w:ascii="Courier New" w:hAnsi="Courier New" w:hint="default"/>
      </w:rPr>
    </w:lvl>
    <w:lvl w:ilvl="2" w:tplc="211A486E">
      <w:start w:val="1"/>
      <w:numFmt w:val="bullet"/>
      <w:lvlText w:val=""/>
      <w:lvlJc w:val="left"/>
      <w:pPr>
        <w:ind w:left="2160" w:hanging="360"/>
      </w:pPr>
      <w:rPr>
        <w:rFonts w:ascii="Wingdings" w:hAnsi="Wingdings" w:hint="default"/>
      </w:rPr>
    </w:lvl>
    <w:lvl w:ilvl="3" w:tplc="27D45EBE">
      <w:start w:val="1"/>
      <w:numFmt w:val="bullet"/>
      <w:lvlText w:val=""/>
      <w:lvlJc w:val="left"/>
      <w:pPr>
        <w:ind w:left="2880" w:hanging="360"/>
      </w:pPr>
      <w:rPr>
        <w:rFonts w:ascii="Symbol" w:hAnsi="Symbol" w:hint="default"/>
      </w:rPr>
    </w:lvl>
    <w:lvl w:ilvl="4" w:tplc="1AAED11A">
      <w:start w:val="1"/>
      <w:numFmt w:val="bullet"/>
      <w:lvlText w:val="o"/>
      <w:lvlJc w:val="left"/>
      <w:pPr>
        <w:ind w:left="3600" w:hanging="360"/>
      </w:pPr>
      <w:rPr>
        <w:rFonts w:ascii="Courier New" w:hAnsi="Courier New" w:hint="default"/>
      </w:rPr>
    </w:lvl>
    <w:lvl w:ilvl="5" w:tplc="78A61160">
      <w:start w:val="1"/>
      <w:numFmt w:val="bullet"/>
      <w:lvlText w:val=""/>
      <w:lvlJc w:val="left"/>
      <w:pPr>
        <w:ind w:left="4320" w:hanging="360"/>
      </w:pPr>
      <w:rPr>
        <w:rFonts w:ascii="Wingdings" w:hAnsi="Wingdings" w:hint="default"/>
      </w:rPr>
    </w:lvl>
    <w:lvl w:ilvl="6" w:tplc="FC0853FE">
      <w:start w:val="1"/>
      <w:numFmt w:val="bullet"/>
      <w:lvlText w:val=""/>
      <w:lvlJc w:val="left"/>
      <w:pPr>
        <w:ind w:left="5040" w:hanging="360"/>
      </w:pPr>
      <w:rPr>
        <w:rFonts w:ascii="Symbol" w:hAnsi="Symbol" w:hint="default"/>
      </w:rPr>
    </w:lvl>
    <w:lvl w:ilvl="7" w:tplc="A244A266">
      <w:start w:val="1"/>
      <w:numFmt w:val="bullet"/>
      <w:lvlText w:val="o"/>
      <w:lvlJc w:val="left"/>
      <w:pPr>
        <w:ind w:left="5760" w:hanging="360"/>
      </w:pPr>
      <w:rPr>
        <w:rFonts w:ascii="Courier New" w:hAnsi="Courier New" w:hint="default"/>
      </w:rPr>
    </w:lvl>
    <w:lvl w:ilvl="8" w:tplc="C6C89A6E">
      <w:start w:val="1"/>
      <w:numFmt w:val="bullet"/>
      <w:lvlText w:val=""/>
      <w:lvlJc w:val="left"/>
      <w:pPr>
        <w:ind w:left="6480" w:hanging="360"/>
      </w:pPr>
      <w:rPr>
        <w:rFonts w:ascii="Wingdings" w:hAnsi="Wingdings" w:hint="default"/>
      </w:rPr>
    </w:lvl>
  </w:abstractNum>
  <w:abstractNum w:abstractNumId="7"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08F7"/>
    <w:multiLevelType w:val="hybridMultilevel"/>
    <w:tmpl w:val="1B30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F1321B"/>
    <w:multiLevelType w:val="hybridMultilevel"/>
    <w:tmpl w:val="1CF4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0551477">
    <w:abstractNumId w:val="6"/>
  </w:num>
  <w:num w:numId="2" w16cid:durableId="100075132">
    <w:abstractNumId w:val="1"/>
  </w:num>
  <w:num w:numId="3" w16cid:durableId="2009168380">
    <w:abstractNumId w:val="0"/>
  </w:num>
  <w:num w:numId="4" w16cid:durableId="218368320">
    <w:abstractNumId w:val="2"/>
  </w:num>
  <w:num w:numId="5" w16cid:durableId="2098744243">
    <w:abstractNumId w:val="7"/>
  </w:num>
  <w:num w:numId="6" w16cid:durableId="1867869166">
    <w:abstractNumId w:val="10"/>
  </w:num>
  <w:num w:numId="7" w16cid:durableId="987637675">
    <w:abstractNumId w:val="4"/>
  </w:num>
  <w:num w:numId="8" w16cid:durableId="475419120">
    <w:abstractNumId w:val="11"/>
  </w:num>
  <w:num w:numId="9" w16cid:durableId="743719862">
    <w:abstractNumId w:val="8"/>
  </w:num>
  <w:num w:numId="10" w16cid:durableId="1467771203">
    <w:abstractNumId w:val="9"/>
  </w:num>
  <w:num w:numId="11" w16cid:durableId="1108814643">
    <w:abstractNumId w:val="5"/>
  </w:num>
  <w:num w:numId="12" w16cid:durableId="2109738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C8F"/>
    <w:rsid w:val="000051B2"/>
    <w:rsid w:val="00016EC9"/>
    <w:rsid w:val="000213DC"/>
    <w:rsid w:val="00041D1E"/>
    <w:rsid w:val="00065F24"/>
    <w:rsid w:val="00093828"/>
    <w:rsid w:val="000950EB"/>
    <w:rsid w:val="000E7530"/>
    <w:rsid w:val="000F054C"/>
    <w:rsid w:val="001160DC"/>
    <w:rsid w:val="001315AA"/>
    <w:rsid w:val="00132447"/>
    <w:rsid w:val="001877D8"/>
    <w:rsid w:val="001D7B03"/>
    <w:rsid w:val="001E657C"/>
    <w:rsid w:val="001F7E29"/>
    <w:rsid w:val="00202E10"/>
    <w:rsid w:val="002148F6"/>
    <w:rsid w:val="002664CF"/>
    <w:rsid w:val="002B1B46"/>
    <w:rsid w:val="002B299A"/>
    <w:rsid w:val="002B5F7F"/>
    <w:rsid w:val="0030631B"/>
    <w:rsid w:val="00360155"/>
    <w:rsid w:val="00364F57"/>
    <w:rsid w:val="0036595F"/>
    <w:rsid w:val="003C0E19"/>
    <w:rsid w:val="003D75ED"/>
    <w:rsid w:val="00425469"/>
    <w:rsid w:val="004323C8"/>
    <w:rsid w:val="00441DE9"/>
    <w:rsid w:val="00443D27"/>
    <w:rsid w:val="00460312"/>
    <w:rsid w:val="0046556B"/>
    <w:rsid w:val="00467794"/>
    <w:rsid w:val="004B6FA7"/>
    <w:rsid w:val="004E008F"/>
    <w:rsid w:val="004F0A1E"/>
    <w:rsid w:val="00547A9C"/>
    <w:rsid w:val="00566FA6"/>
    <w:rsid w:val="00576517"/>
    <w:rsid w:val="0057692A"/>
    <w:rsid w:val="0059278E"/>
    <w:rsid w:val="005A005D"/>
    <w:rsid w:val="005E5DB2"/>
    <w:rsid w:val="00642D4D"/>
    <w:rsid w:val="006E0677"/>
    <w:rsid w:val="00720F69"/>
    <w:rsid w:val="00721161"/>
    <w:rsid w:val="00734EEC"/>
    <w:rsid w:val="007962C5"/>
    <w:rsid w:val="007E7AF4"/>
    <w:rsid w:val="007F4DA6"/>
    <w:rsid w:val="00810619"/>
    <w:rsid w:val="00834082"/>
    <w:rsid w:val="008C6F74"/>
    <w:rsid w:val="008E2CC8"/>
    <w:rsid w:val="00910EF1"/>
    <w:rsid w:val="00952946"/>
    <w:rsid w:val="0096307B"/>
    <w:rsid w:val="009A7334"/>
    <w:rsid w:val="009A7578"/>
    <w:rsid w:val="009B7F53"/>
    <w:rsid w:val="009F7FC2"/>
    <w:rsid w:val="00A03C8F"/>
    <w:rsid w:val="00A05C89"/>
    <w:rsid w:val="00A10708"/>
    <w:rsid w:val="00A377CE"/>
    <w:rsid w:val="00A40285"/>
    <w:rsid w:val="00A45BB2"/>
    <w:rsid w:val="00A9006D"/>
    <w:rsid w:val="00A931F8"/>
    <w:rsid w:val="00AC63B0"/>
    <w:rsid w:val="00B057A7"/>
    <w:rsid w:val="00B461C8"/>
    <w:rsid w:val="00B5115D"/>
    <w:rsid w:val="00B74D6C"/>
    <w:rsid w:val="00BB26FD"/>
    <w:rsid w:val="00BB6E79"/>
    <w:rsid w:val="00BC6D5E"/>
    <w:rsid w:val="00BE0652"/>
    <w:rsid w:val="00BF3D2E"/>
    <w:rsid w:val="00C7154E"/>
    <w:rsid w:val="00CA25AF"/>
    <w:rsid w:val="00CB0929"/>
    <w:rsid w:val="00D144C9"/>
    <w:rsid w:val="00D41EA5"/>
    <w:rsid w:val="00D44602"/>
    <w:rsid w:val="00D5101B"/>
    <w:rsid w:val="00DD55CC"/>
    <w:rsid w:val="00DF6749"/>
    <w:rsid w:val="00E8064F"/>
    <w:rsid w:val="00E95A85"/>
    <w:rsid w:val="00F37FDC"/>
    <w:rsid w:val="00F8051E"/>
    <w:rsid w:val="00FA5CBD"/>
    <w:rsid w:val="0425FCC4"/>
    <w:rsid w:val="05458AA2"/>
    <w:rsid w:val="08959491"/>
    <w:rsid w:val="0C87F6BF"/>
    <w:rsid w:val="0DF222D2"/>
    <w:rsid w:val="0FC470D7"/>
    <w:rsid w:val="0FD673C6"/>
    <w:rsid w:val="1129C394"/>
    <w:rsid w:val="11724427"/>
    <w:rsid w:val="17CFBD7F"/>
    <w:rsid w:val="253E7F67"/>
    <w:rsid w:val="268CD4D6"/>
    <w:rsid w:val="3E4DF2FB"/>
    <w:rsid w:val="428D11B3"/>
    <w:rsid w:val="44BD347F"/>
    <w:rsid w:val="44D47EA6"/>
    <w:rsid w:val="46A0A570"/>
    <w:rsid w:val="46AEDE8A"/>
    <w:rsid w:val="477A8EA3"/>
    <w:rsid w:val="4A277839"/>
    <w:rsid w:val="4B52E7C0"/>
    <w:rsid w:val="4EF6BB77"/>
    <w:rsid w:val="5565FCFB"/>
    <w:rsid w:val="56C4C2F8"/>
    <w:rsid w:val="5BBC1622"/>
    <w:rsid w:val="5CCD2F57"/>
    <w:rsid w:val="5EC64030"/>
    <w:rsid w:val="676C8D24"/>
    <w:rsid w:val="6853A9FD"/>
    <w:rsid w:val="68A00198"/>
    <w:rsid w:val="6FC96ADB"/>
    <w:rsid w:val="70F19F18"/>
    <w:rsid w:val="72915EDA"/>
    <w:rsid w:val="72A89807"/>
    <w:rsid w:val="72CFAAFC"/>
    <w:rsid w:val="73E53957"/>
    <w:rsid w:val="742D2F3B"/>
    <w:rsid w:val="75B55C4D"/>
    <w:rsid w:val="787BA016"/>
    <w:rsid w:val="7CB3F97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F9D94"/>
  <w15:docId w15:val="{77071996-D519-E042-BA54-324E1E7A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3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 w:type="character" w:styleId="FollowedHyperlink">
    <w:name w:val="FollowedHyperlink"/>
    <w:basedOn w:val="DefaultParagraphFont"/>
    <w:uiPriority w:val="99"/>
    <w:semiHidden/>
    <w:unhideWhenUsed/>
    <w:rsid w:val="00BE0652"/>
    <w:rPr>
      <w:color w:val="954F72" w:themeColor="followedHyperlink"/>
      <w:u w:val="single"/>
    </w:rPr>
  </w:style>
  <w:style w:type="character" w:styleId="UnresolvedMention">
    <w:name w:val="Unresolved Mention"/>
    <w:basedOn w:val="DefaultParagraphFont"/>
    <w:uiPriority w:val="99"/>
    <w:semiHidden/>
    <w:unhideWhenUsed/>
    <w:rsid w:val="00BE0652"/>
    <w:rPr>
      <w:color w:val="605E5C"/>
      <w:shd w:val="clear" w:color="auto" w:fill="E1DFDD"/>
    </w:rPr>
  </w:style>
  <w:style w:type="paragraph" w:styleId="Revision">
    <w:name w:val="Revision"/>
    <w:hidden/>
    <w:uiPriority w:val="99"/>
    <w:semiHidden/>
    <w:rsid w:val="00FA5CBD"/>
    <w:pPr>
      <w:spacing w:after="0" w:line="240" w:lineRule="auto"/>
    </w:pPr>
    <w:rPr>
      <w:rFonts w:ascii="Arial" w:hAnsi="Arial"/>
      <w:sz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25813">
      <w:bodyDiv w:val="1"/>
      <w:marLeft w:val="0"/>
      <w:marRight w:val="0"/>
      <w:marTop w:val="0"/>
      <w:marBottom w:val="0"/>
      <w:divBdr>
        <w:top w:val="none" w:sz="0" w:space="0" w:color="auto"/>
        <w:left w:val="none" w:sz="0" w:space="0" w:color="auto"/>
        <w:bottom w:val="none" w:sz="0" w:space="0" w:color="auto"/>
        <w:right w:val="none" w:sz="0" w:space="0" w:color="auto"/>
      </w:divBdr>
    </w:div>
    <w:div w:id="364603637">
      <w:bodyDiv w:val="1"/>
      <w:marLeft w:val="0"/>
      <w:marRight w:val="0"/>
      <w:marTop w:val="0"/>
      <w:marBottom w:val="0"/>
      <w:divBdr>
        <w:top w:val="none" w:sz="0" w:space="0" w:color="auto"/>
        <w:left w:val="none" w:sz="0" w:space="0" w:color="auto"/>
        <w:bottom w:val="none" w:sz="0" w:space="0" w:color="auto"/>
        <w:right w:val="none" w:sz="0" w:space="0" w:color="auto"/>
      </w:divBdr>
    </w:div>
    <w:div w:id="80696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oderndive.com/" TargetMode="External"/><Relationship Id="rId18" Type="http://schemas.openxmlformats.org/officeDocument/2006/relationships/hyperlink" Target="http://www.mcmaster.ca/academicintegrity" TargetMode="External"/><Relationship Id="rId26" Type="http://schemas.openxmlformats.org/officeDocument/2006/relationships/hyperlink" Target="http://www.mcmaster.ca/academicintegrity" TargetMode="External"/><Relationship Id="rId3" Type="http://schemas.openxmlformats.org/officeDocument/2006/relationships/customXml" Target="../customXml/item3.xml"/><Relationship Id="rId21" Type="http://schemas.openxmlformats.org/officeDocument/2006/relationships/hyperlink" Target="https://secretariat.mcmaster.ca/university-policies-procedure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secretariat.mcmaster.ca/app/uploads/Academic-Integrity-Policy-1-1.pdf" TargetMode="External"/><Relationship Id="rId25" Type="http://schemas.openxmlformats.org/officeDocument/2006/relationships/hyperlink" Target="https://secretariat.mcmaster.ca/app/uploads/Academic-Accommodations-Policy.pdf" TargetMode="External"/><Relationship Id="rId2" Type="http://schemas.openxmlformats.org/officeDocument/2006/relationships/customXml" Target="../customXml/item2.xml"/><Relationship Id="rId16" Type="http://schemas.openxmlformats.org/officeDocument/2006/relationships/hyperlink" Target="https://mi.mcmaster.ca/generative-artificial-intelligence-in-teaching-and-learning/#tab-content-provisional-guidelines" TargetMode="External"/><Relationship Id="rId20" Type="http://schemas.openxmlformats.org/officeDocument/2006/relationships/hyperlink" Target="https://secretariat.mcmaster.ca/university-policies-procedures-%20guidelines/"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mailto:sas@mcmaster.ca" TargetMode="External"/><Relationship Id="rId5" Type="http://schemas.openxmlformats.org/officeDocument/2006/relationships/numbering" Target="numbering.xml"/><Relationship Id="rId15" Type="http://schemas.openxmlformats.org/officeDocument/2006/relationships/hyperlink" Target="https://mcmaster.zoom.us/j/96568655841?pwd=bVRCQnZuTlNGQWkzRXZxcHV4NU1vZz09" TargetMode="External"/><Relationship Id="rId23" Type="http://schemas.openxmlformats.org/officeDocument/2006/relationships/hyperlink" Target="https://sas.mcmaster.ca/" TargetMode="External"/><Relationship Id="rId28" Type="http://schemas.openxmlformats.org/officeDocument/2006/relationships/hyperlink" Target="http://www.mcmaster.ca/policy/Students-AcademicStudies/AcademicAccommodation-StudentsWithDisabilities.pdf" TargetMode="External"/><Relationship Id="rId10" Type="http://schemas.openxmlformats.org/officeDocument/2006/relationships/endnotes" Target="endnotes.xml"/><Relationship Id="rId19" Type="http://schemas.openxmlformats.org/officeDocument/2006/relationships/hyperlink" Target="https://registrar.mcmaster.ca/wp-content/uploads/2019/04/RISO-Form-Examina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545.com/index.html" TargetMode="External"/><Relationship Id="rId22" Type="http://schemas.openxmlformats.org/officeDocument/2006/relationships/hyperlink" Target="https://secretariat.mcmaster.ca/app/uploads/Code-of-Student-Rights-and-Responsibilities.pdf" TargetMode="External"/><Relationship Id="rId27" Type="http://schemas.openxmlformats.org/officeDocument/2006/relationships/hyperlink" Target="mailto:sas@mcmaster.c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cf71507-ab5d-4283-b060-c9d389b94bab" xsi:nil="true"/>
    <lcf76f155ced4ddcb4097134ff3c332f xmlns="7752fd40-c6ab-49c5-b2f3-9c7fc4dcc8a0">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8C317B632BA7B4C8809859542E37B0E" ma:contentTypeVersion="13" ma:contentTypeDescription="Create a new document." ma:contentTypeScope="" ma:versionID="97322949f38fe7b1f70fe26b23949bf4">
  <xsd:schema xmlns:xsd="http://www.w3.org/2001/XMLSchema" xmlns:xs="http://www.w3.org/2001/XMLSchema" xmlns:p="http://schemas.microsoft.com/office/2006/metadata/properties" xmlns:ns2="7752fd40-c6ab-49c5-b2f3-9c7fc4dcc8a0" xmlns:ns3="acf71507-ab5d-4283-b060-c9d389b94bab" targetNamespace="http://schemas.microsoft.com/office/2006/metadata/properties" ma:root="true" ma:fieldsID="d79ce5d0c5881850cd1305e2b809308a" ns2:_="" ns3:_="">
    <xsd:import namespace="7752fd40-c6ab-49c5-b2f3-9c7fc4dcc8a0"/>
    <xsd:import namespace="acf71507-ab5d-4283-b060-c9d389b94b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52fd40-c6ab-49c5-b2f3-9c7fc4dcc8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f71507-ab5d-4283-b060-c9d389b94ba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c89a4c7-0e62-49f4-9d11-eb8618e335bb}" ma:internalName="TaxCatchAll" ma:showField="CatchAllData" ma:web="acf71507-ab5d-4283-b060-c9d389b94bab">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DC1B99-0C10-4360-BCBC-59DA3000975A}">
  <ds:schemaRefs>
    <ds:schemaRef ds:uri="http://schemas.openxmlformats.org/officeDocument/2006/bibliography"/>
  </ds:schemaRefs>
</ds:datastoreItem>
</file>

<file path=customXml/itemProps2.xml><?xml version="1.0" encoding="utf-8"?>
<ds:datastoreItem xmlns:ds="http://schemas.openxmlformats.org/officeDocument/2006/customXml" ds:itemID="{8EAC23A6-05F7-4ED8-B14E-4346E67C4683}">
  <ds:schemaRefs>
    <ds:schemaRef ds:uri="http://schemas.microsoft.com/sharepoint/v3/contenttype/forms"/>
  </ds:schemaRefs>
</ds:datastoreItem>
</file>

<file path=customXml/itemProps3.xml><?xml version="1.0" encoding="utf-8"?>
<ds:datastoreItem xmlns:ds="http://schemas.openxmlformats.org/officeDocument/2006/customXml" ds:itemID="{F329B2DF-E882-4736-A11C-E081D678C86F}">
  <ds:schemaRefs>
    <ds:schemaRef ds:uri="http://schemas.microsoft.com/office/2006/metadata/properties"/>
    <ds:schemaRef ds:uri="http://schemas.microsoft.com/office/infopath/2007/PartnerControls"/>
    <ds:schemaRef ds:uri="acf71507-ab5d-4283-b060-c9d389b94bab"/>
    <ds:schemaRef ds:uri="7752fd40-c6ab-49c5-b2f3-9c7fc4dcc8a0"/>
  </ds:schemaRefs>
</ds:datastoreItem>
</file>

<file path=customXml/itemProps4.xml><?xml version="1.0" encoding="utf-8"?>
<ds:datastoreItem xmlns:ds="http://schemas.openxmlformats.org/officeDocument/2006/customXml" ds:itemID="{454FA062-1CBE-4C88-A6D0-0D2798DFA6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52fd40-c6ab-49c5-b2f3-9c7fc4dcc8a0"/>
    <ds:schemaRef ds:uri="acf71507-ab5d-4283-b060-c9d389b94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3697</Words>
  <Characters>21077</Characters>
  <Application>Microsoft Office Word</Application>
  <DocSecurity>0</DocSecurity>
  <Lines>175</Lines>
  <Paragraphs>49</Paragraphs>
  <ScaleCrop>false</ScaleCrop>
  <Company>Hewlett-Packard Company</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Justin Savoie</cp:lastModifiedBy>
  <cp:revision>9</cp:revision>
  <dcterms:created xsi:type="dcterms:W3CDTF">2023-09-07T16:13:00Z</dcterms:created>
  <dcterms:modified xsi:type="dcterms:W3CDTF">2023-09-20T01:39:00Z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0x01010098C317B632BA7B4C8809859542E37B0E</vt:lpwstr>
  </property>
  <property fmtid="{D5CDD505-2E9C-101B-9397-08002B2CF9AE}" pid="3" name="MediaServiceImageTags">
    <vt:lpwstr/>
  </property>
</Properties>
</file>